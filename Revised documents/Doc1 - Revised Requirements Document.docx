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1F45B" w14:textId="77777777" w:rsidR="00647693" w:rsidRPr="006D5CB1" w:rsidRDefault="00BA206F" w:rsidP="004703CD">
      <w:pPr>
        <w:pStyle w:val="NoSpacing"/>
      </w:pPr>
      <w:r>
        <w:rPr>
          <w:noProof/>
        </w:rPr>
        <w:pict w14:anchorId="23FA0958">
          <v:shapetype id="_x0000_t202" coordsize="21600,21600" o:spt="202" path="m,l,21600r21600,l21600,xe">
            <v:stroke joinstyle="miter"/>
            <v:path gradientshapeok="t" o:connecttype="rect"/>
          </v:shapetype>
          <v:shape id="Text Box 2" o:spid="_x0000_s1059" type="#_x0000_t202" style="position:absolute;margin-left:211.75pt;margin-top:430.8pt;width:219.3pt;height:201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stroked="f">
            <v:textbox>
              <w:txbxContent>
                <w:p w14:paraId="6696FF02" w14:textId="77777777" w:rsidR="00BC265C" w:rsidRPr="003B3468" w:rsidRDefault="00BC265C" w:rsidP="003B3468">
                  <w:pPr>
                    <w:jc w:val="right"/>
                    <w:rPr>
                      <w:rFonts w:ascii="Cambria" w:hAnsi="Cambria"/>
                      <w:b/>
                      <w:lang w:val="el-GR"/>
                    </w:rPr>
                  </w:pPr>
                  <w:r w:rsidRPr="003B3468">
                    <w:rPr>
                      <w:rFonts w:ascii="Cambria" w:hAnsi="Cambria"/>
                      <w:b/>
                      <w:lang w:val="el-GR"/>
                    </w:rPr>
                    <w:t>Επιβλέπ</w:t>
                  </w:r>
                  <w:r>
                    <w:rPr>
                      <w:rFonts w:ascii="Cambria" w:hAnsi="Cambria"/>
                      <w:b/>
                      <w:lang w:val="el-GR"/>
                    </w:rPr>
                    <w:t>ουσα</w:t>
                  </w:r>
                  <w:r w:rsidRPr="003B3468">
                    <w:rPr>
                      <w:rFonts w:ascii="Cambria" w:hAnsi="Cambria"/>
                      <w:b/>
                      <w:lang w:val="el-GR"/>
                    </w:rPr>
                    <w:t xml:space="preserve"> καθηγήτρια:</w:t>
                  </w:r>
                </w:p>
                <w:p w14:paraId="49C1EB82" w14:textId="77777777" w:rsidR="00BC265C" w:rsidRDefault="00BC265C" w:rsidP="003B3468">
                  <w:pPr>
                    <w:jc w:val="right"/>
                    <w:rPr>
                      <w:rFonts w:ascii="Cambria" w:hAnsi="Cambria"/>
                      <w:lang w:val="el-GR"/>
                    </w:rPr>
                  </w:pPr>
                  <w:r w:rsidRPr="003B3468">
                    <w:rPr>
                      <w:rFonts w:ascii="Cambria" w:hAnsi="Cambria"/>
                      <w:lang w:val="el-GR"/>
                    </w:rPr>
                    <w:t xml:space="preserve">Γεωργία </w:t>
                  </w:r>
                  <w:proofErr w:type="spellStart"/>
                  <w:r w:rsidRPr="003B3468">
                    <w:rPr>
                      <w:rFonts w:ascii="Cambria" w:hAnsi="Cambria"/>
                      <w:lang w:val="el-GR"/>
                    </w:rPr>
                    <w:t>Καπιτσάκη</w:t>
                  </w:r>
                  <w:proofErr w:type="spellEnd"/>
                </w:p>
                <w:p w14:paraId="2F74B6C4" w14:textId="77777777" w:rsidR="00BC265C" w:rsidRPr="003B3468" w:rsidRDefault="00BC265C" w:rsidP="003B3468">
                  <w:pPr>
                    <w:jc w:val="right"/>
                    <w:rPr>
                      <w:rFonts w:ascii="Cambria" w:hAnsi="Cambria"/>
                      <w:lang w:val="el-GR"/>
                    </w:rPr>
                  </w:pPr>
                </w:p>
                <w:p w14:paraId="2B943D32" w14:textId="77777777" w:rsidR="00BC265C" w:rsidRPr="003B3468" w:rsidRDefault="00BC265C" w:rsidP="003B3468">
                  <w:pPr>
                    <w:jc w:val="right"/>
                    <w:rPr>
                      <w:rFonts w:ascii="Cambria" w:hAnsi="Cambria"/>
                      <w:b/>
                      <w:lang w:val="el-GR"/>
                    </w:rPr>
                  </w:pPr>
                  <w:r w:rsidRPr="003B3468">
                    <w:rPr>
                      <w:rFonts w:ascii="Cambria" w:hAnsi="Cambria"/>
                      <w:b/>
                      <w:lang w:val="el-GR"/>
                    </w:rPr>
                    <w:t>Ομάδα:</w:t>
                  </w:r>
                </w:p>
                <w:p w14:paraId="70FC5F48" w14:textId="77777777" w:rsidR="00BC265C" w:rsidRPr="00AB6CC0" w:rsidRDefault="00BC265C" w:rsidP="003B3468">
                  <w:pPr>
                    <w:jc w:val="right"/>
                    <w:rPr>
                      <w:rFonts w:ascii="Cambria" w:hAnsi="Cambria"/>
                      <w:lang w:val="el-GR"/>
                    </w:rPr>
                  </w:pPr>
                  <w:r w:rsidRPr="003B3468">
                    <w:rPr>
                      <w:rFonts w:ascii="Cambria" w:hAnsi="Cambria"/>
                      <w:lang w:val="el-GR"/>
                    </w:rPr>
                    <w:t>Μαρία Χριστοδούλου</w:t>
                  </w:r>
                  <w:r w:rsidRPr="00AB6CC0">
                    <w:rPr>
                      <w:rFonts w:ascii="Cambria" w:hAnsi="Cambria"/>
                      <w:lang w:val="el-GR"/>
                    </w:rPr>
                    <w:t xml:space="preserve"> - 952558</w:t>
                  </w:r>
                </w:p>
                <w:p w14:paraId="1CE04F3C" w14:textId="77777777" w:rsidR="00BC265C" w:rsidRPr="00AB6CC0" w:rsidRDefault="00BC265C" w:rsidP="003B3468">
                  <w:pPr>
                    <w:jc w:val="right"/>
                    <w:rPr>
                      <w:rFonts w:ascii="Cambria" w:hAnsi="Cambria"/>
                      <w:lang w:val="el-GR"/>
                    </w:rPr>
                  </w:pPr>
                  <w:r w:rsidRPr="003B3468">
                    <w:rPr>
                      <w:rFonts w:ascii="Cambria" w:hAnsi="Cambria"/>
                      <w:lang w:val="el-GR"/>
                    </w:rPr>
                    <w:t>Αντωνία Νικολάου</w:t>
                  </w:r>
                  <w:r w:rsidRPr="00AB6CC0">
                    <w:rPr>
                      <w:rFonts w:ascii="Cambria" w:hAnsi="Cambria"/>
                      <w:lang w:val="el-GR"/>
                    </w:rPr>
                    <w:t xml:space="preserve"> - 945691</w:t>
                  </w:r>
                </w:p>
                <w:p w14:paraId="644C70DC" w14:textId="77777777" w:rsidR="00BC265C" w:rsidRPr="00AB6CC0" w:rsidRDefault="00BC265C" w:rsidP="003B3468">
                  <w:pPr>
                    <w:jc w:val="right"/>
                    <w:rPr>
                      <w:rFonts w:ascii="Cambria" w:hAnsi="Cambria"/>
                      <w:lang w:val="el-GR"/>
                    </w:rPr>
                  </w:pPr>
                  <w:r w:rsidRPr="003B3468">
                    <w:rPr>
                      <w:rFonts w:ascii="Cambria" w:hAnsi="Cambria"/>
                      <w:lang w:val="el-GR"/>
                    </w:rPr>
                    <w:t>Αγγελική Νεοφύτου</w:t>
                  </w:r>
                  <w:r w:rsidRPr="00AB6CC0">
                    <w:rPr>
                      <w:rFonts w:ascii="Cambria" w:hAnsi="Cambria"/>
                      <w:lang w:val="el-GR"/>
                    </w:rPr>
                    <w:t xml:space="preserve"> - 940956</w:t>
                  </w:r>
                </w:p>
                <w:p w14:paraId="63928D5F" w14:textId="77777777" w:rsidR="00BC265C" w:rsidRPr="00371491" w:rsidRDefault="00BC265C" w:rsidP="003B3468">
                  <w:pPr>
                    <w:jc w:val="right"/>
                    <w:rPr>
                      <w:lang w:val="el-GR"/>
                    </w:rPr>
                  </w:pPr>
                </w:p>
              </w:txbxContent>
            </v:textbox>
            <w10:wrap type="square"/>
          </v:shape>
        </w:pict>
      </w:r>
      <w:r>
        <w:rPr>
          <w:noProof/>
        </w:rPr>
        <w:pict w14:anchorId="63D989B1">
          <v:shape id="Text Box 32" o:spid="_x0000_s1029" type="#_x0000_t202" style="position:absolute;margin-left:246.55pt;margin-top:296.45pt;width:275.4pt;height:198.95pt;z-index:251658240;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" filled="f" stroked="f" strokeweight=".5pt">
            <v:textbox style="mso-next-textbox:#Text Box 32" inset="0,0,0,0">
              <w:txbxContent>
                <w:p w14:paraId="11C88309" w14:textId="77777777" w:rsidR="00BC265C" w:rsidRPr="007258A6" w:rsidRDefault="00BC265C" w:rsidP="004703CD">
                  <w:pPr>
                    <w:pStyle w:val="Title-Revision"/>
                    <w:spacing w:line="276" w:lineRule="auto"/>
                    <w:jc w:val="right"/>
                    <w:rPr>
                      <w:rFonts w:ascii="Cambria" w:hAnsi="Cambria"/>
                    </w:rPr>
                  </w:pPr>
                  <w:r w:rsidRPr="007258A6">
                    <w:rPr>
                      <w:rFonts w:ascii="Cambria" w:hAnsi="Cambria"/>
                    </w:rPr>
                    <w:t>Version</w:t>
                  </w:r>
                  <w:r>
                    <w:rPr>
                      <w:rFonts w:ascii="Cambria" w:hAnsi="Cambria"/>
                    </w:rPr>
                    <w:t xml:space="preserve"> 5</w:t>
                  </w:r>
                </w:p>
                <w:p w14:paraId="5457ABD6" w14:textId="77777777" w:rsidR="00BC265C" w:rsidRPr="007258A6" w:rsidRDefault="00BC265C" w:rsidP="004703CD">
                  <w:pPr>
                    <w:pStyle w:val="Title-Date"/>
                    <w:spacing w:line="276" w:lineRule="auto"/>
                    <w:jc w:val="right"/>
                    <w:rPr>
                      <w:rFonts w:ascii="Cambria" w:hAnsi="Cambria"/>
                    </w:rPr>
                  </w:pPr>
                  <w:r w:rsidRPr="007258A6">
                    <w:rPr>
                      <w:rFonts w:ascii="Cambria" w:hAnsi="Cambria"/>
                    </w:rPr>
                    <w:t>Created: October 3, 2013,</w:t>
                  </w:r>
                </w:p>
                <w:p w14:paraId="42681A17" w14:textId="0751CB8A" w:rsidR="00BC265C" w:rsidRPr="007258A6" w:rsidRDefault="00BC265C" w:rsidP="004703CD">
                  <w:pPr>
                    <w:pStyle w:val="Title-Date"/>
                    <w:spacing w:line="276" w:lineRule="auto"/>
                    <w:jc w:val="right"/>
                    <w:rPr>
                      <w:rFonts w:ascii="Cambria" w:hAnsi="Cambria"/>
                    </w:rPr>
                  </w:pPr>
                  <w:r w:rsidRPr="007258A6">
                    <w:rPr>
                      <w:rFonts w:ascii="Cambria" w:hAnsi="Cambria"/>
                    </w:rPr>
                    <w:t>Last Changes:</w:t>
                  </w:r>
                  <w:r>
                    <w:rPr>
                      <w:rFonts w:ascii="Cambria" w:hAnsi="Cambria"/>
                    </w:rPr>
                    <w:t xml:space="preserve"> JANUARY</w:t>
                  </w:r>
                  <w:r w:rsidRPr="007258A6">
                    <w:rPr>
                      <w:rFonts w:ascii="Cambria" w:hAnsi="Cambria"/>
                    </w:rPr>
                    <w:t xml:space="preserve"> </w:t>
                  </w:r>
                  <w:r w:rsidR="00AB572B">
                    <w:rPr>
                      <w:rFonts w:ascii="Cambria" w:hAnsi="Cambria"/>
                    </w:rPr>
                    <w:t>23</w:t>
                  </w:r>
                  <w:r>
                    <w:rPr>
                      <w:rFonts w:ascii="Cambria" w:hAnsi="Cambria"/>
                    </w:rPr>
                    <w:t xml:space="preserve"> 2014</w:t>
                  </w:r>
                </w:p>
                <w:p w14:paraId="2EBDCD08" w14:textId="77777777" w:rsidR="00BC265C" w:rsidRPr="004703CD" w:rsidRDefault="00BC265C">
                  <w:pPr>
                    <w:pStyle w:val="NoSpacing"/>
                    <w:rPr>
                      <w:color w:val="595959"/>
                      <w:sz w:val="20"/>
                      <w:szCs w:val="20"/>
                    </w:rPr>
                  </w:pPr>
                </w:p>
              </w:txbxContent>
            </v:textbox>
            <w10:wrap anchorx="page" anchory="page"/>
          </v:shape>
        </w:pict>
      </w:r>
      <w:r>
        <w:rPr>
          <w:noProof/>
        </w:rPr>
        <w:pict w14:anchorId="7D126910">
          <v:group id="Group 2" o:spid="_x0000_s1030" style="position:absolute;margin-left:24.5pt;margin-top:19.8pt;width:201.95pt;height:752.4pt;z-index:-25166028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PZx7wlMkAABEAwEA&#10;DgAAAAAAAAAAAAAAAAAuAgAAZHJzL2Uyb0RvYy54bWxQSwECLQAUAAYACAAAACEAT/eVMt0AAAAG&#10;AQAADwAAAAAAAAAAAAAAAACtJgAAZHJzL2Rvd25yZXYueG1sUEsFBgAAAAAEAAQA8wAAALcnAAAA&#10;AA==&#10;">
            <v:rect id="Rectangle 3" o:spid="_x0000_s1031"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HwR8MA&#10;AADaAAAADwAAAGRycy9kb3ducmV2LnhtbESPQWvCQBSE74L/YXlCL9JsrFJK6ipqUXLwYtof8Mi+&#10;ZkOzb8PuNqb/visIHoeZ+YZZb0fbiYF8aB0rWGQ5COLa6ZYbBV+fx+c3ECEia+wck4I/CrDdTCdr&#10;LLS78oWGKjYiQTgUqMDE2BdShtqQxZC5njh5385bjEn6RmqP1wS3nXzJ81dpseW0YLCng6H6p/q1&#10;Co7nUg/jaa7N3pWrg7aXj2XcK/U0G3fvICKN8RG+t0utYAm3K+k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HwR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2"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6w8QA&#10;AADaAAAADwAAAGRycy9kb3ducmV2LnhtbESPQWvCQBSE70L/w/IEL6VuKrEN0VVEEIpUSdWLt0f2&#10;mQSzb0N2a+K/dwsFj8PMfMPMl72pxY1aV1lW8D6OQBDnVldcKDgdN28JCOeRNdaWScGdHCwXL4M5&#10;ptp2/EO3gy9EgLBLUUHpfZNK6fKSDLqxbYiDd7GtQR9kW0jdYhfgppaTKPqQBisOCyU2tC4pvx5+&#10;jYJEbuN9nN0/s2xqX7vdKj8fvxOlRsN+NQPhqffP8H/7SyuI4e9Ku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hOsPEAAAA2gAAAA8AAAAAAAAAAAAAAAAAmAIAAGRycy9k&#10;b3ducmV2LnhtbFBLBQYAAAAABAAEAPUAAACJAwAAAAA=&#10;" adj="18883" fillcolor="#5b9bd5" stroked="f" strokeweight="1pt">
              <v:textbox inset=",0,14.4pt,0">
                <w:txbxContent>
                  <w:p w14:paraId="49FDB27C" w14:textId="77777777" w:rsidR="00BC265C" w:rsidRPr="004703CD" w:rsidRDefault="00BC265C">
                    <w:pPr>
                      <w:pStyle w:val="NoSpacing"/>
                      <w:jc w:val="right"/>
                      <w:rPr>
                        <w:color w:val="FFFFFF"/>
                        <w:sz w:val="28"/>
                        <w:szCs w:val="28"/>
                      </w:rPr>
                    </w:pPr>
                  </w:p>
                </w:txbxContent>
              </v:textbox>
            </v:shape>
            <v:group id="Group 5" o:spid="_x0000_s103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WbsEA&#10;AADbAAAADwAAAGRycy9kb3ducmV2LnhtbESPwWrDMAyG74O9g9Ggt8VpYd3I6pYyOlhvXboHELEa&#10;h8VyiL3Ee/vqUOhR/Po/6dvssu/VRGPsAhtYFiUo4ibYjlsDP+fP5zdQMSFb7AOTgX+KsNs+Pmyw&#10;smHmb5rq1CqBcKzQgEtpqLSOjSOPsQgDsWSXMHpMMo6ttiPOAve9XpXlWnvsWC44HOjDUfNb/3mh&#10;+MOhu+R+wDmfaj8dTy/utTVm8ZT376AS5XRfvrW/rIGVfC8u4gF6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m7BAAAA2wAAAA8AAAAAAAAAAAAAAAAAmAIAAGRycy9kb3du&#10;cmV2LnhtbFBLBQYAAAAABAAEAPUAAACGAw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ThcUA&#10;AADbAAAADwAAAGRycy9kb3ducmV2LnhtbESPQWsCMRSE7wX/Q3iCt5ooImVrlCKtlUIr1R709ti8&#10;bhY3L9skrtt/3xQKPQ4z8w2zWPWuER2FWHvWMBkrEMSlNzVXGj4OT7d3IGJCNth4Jg3fFGG1HNws&#10;sDD+yu/U7VMlMoRjgRpsSm0hZSwtOYxj3xJn79MHhynLUEkT8JrhrpFTpebSYc15wWJLa0vleX9x&#10;GjbH10P3MnvrH09fz/Owa9XGdkrr0bB/uAeRqE//4b/21miYTuD3S/4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dOFxQAAANs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DsAA&#10;AADbAAAADwAAAGRycy9kb3ducmV2LnhtbESPT4vCMBTE7wt+h/AEb2vaHnalGkWEghcX/94fzbMp&#10;Ni+libZ+eyMseBxm5jfMYjXYRjyo87VjBek0AUFcOl1zpeB8Kr5nIHxA1tg4JgVP8rBajr4WmGvX&#10;84Eex1CJCGGfowITQptL6UtDFv3UtcTRu7rOYoiyq6TusI9w28gsSX6kxZrjgsGWNobK2/FuFdyL&#10;nb0U+PuXFmli8HTo99umV2oyHtZzEIGG8An/t7daQZbB+0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bDs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WMMQA&#10;AADbAAAADwAAAGRycy9kb3ducmV2LnhtbESPQWvCQBSE70L/w/IKvZlNVaSkrlICQsBejB7s7TX7&#10;moRm36a725j217uC4HGYmW+Y1WY0nRjI+dayguckBUFcWd1yreB42E5fQPiArLGzTAr+yMNm/TBZ&#10;Yabtmfc0lKEWEcI+QwVNCH0mpa8aMugT2xNH78s6gyFKV0vt8BzhppOzNF1Kgy3HhQZ7yhuqvstf&#10;o6A45f9ua8rF+0/x8cluyO3OlUo9PY5vryACjeEevrULrWA2h+uX+AP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71jDEAAAA2wAAAA8AAAAAAAAAAAAAAAAAmAIAAGRycy9k&#10;b3ducmV2LnhtbFBLBQYAAAAABAAEAPUAAACJ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0qcQA&#10;AADbAAAADwAAAGRycy9kb3ducmV2LnhtbESPwWrDMBBE74X+g9hCLyWWY0waHCshpBTaQw9O+gGL&#10;tbGdWCsjKbH991Wh0OMwM2+YcjeZXtzJ+c6ygmWSgiCure64UfB9el+sQfiArLG3TApm8rDbPj6U&#10;WGg7ckX3Y2hEhLAvUEEbwlBI6euWDPrEDsTRO1tnMETpGqkdjhFuepml6Uoa7DgutDjQoaX6erwZ&#10;Ba/5pW/wYs5fL+5znldvk+zSSqnnp2m/ARFoCv/hv/aHVpD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tKnEAAAA2wAAAA8AAAAAAAAAAAAAAAAAmAIAAGRycy9k&#10;b3ducmV2LnhtbFBLBQYAAAAABAAEAPUAAACJAw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f1sUA&#10;AADbAAAADwAAAGRycy9kb3ducmV2LnhtbESPQWvCQBSE74L/YXlCL6VuGrFodA1FjFiwB63g9bH7&#10;moRm34bsVtP++q5Q8DjMzDfMMu9tIy7U+dqxgudxAoJYO1NzqeD0UTzNQPiAbLBxTAp+yEO+Gg6W&#10;mBl35QNdjqEUEcI+QwVVCG0mpdcVWfRj1xJH79N1FkOUXSlNh9cIt41Mk+RFWqw5LlTY0roi/XX8&#10;tgrM/LCZzNKw1Xh++3Xvu31bPGqlHkb96wJEoD7cw//tnVGQT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h/WxQAAANsAAAAPAAAAAAAAAAAAAAAAAJgCAABkcnMv&#10;ZG93bnJldi54bWxQSwUGAAAAAAQABAD1AAAAigMAAAAA&#10;" path="m,l33,69r-9,l12,35,,xe" fillcolor="#44546a" strokecolor="#44546a" strokeweight="0">
                  <v:path arrowok="t" o:connecttype="custom" o:connectlocs="0,0;52388,109538;38100,109538;19050,55563;0,0" o:connectangles="0,0,0,0,0"/>
                </v:shape>
                <v:shape id="Freeform 26" o:spid="_x0000_s104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pQsEA&#10;AADbAAAADwAAAGRycy9kb3ducmV2LnhtbESPQWvCQBSE74L/YXlCb7qrBZHUVVRsKd40pedH9jUJ&#10;yb4N2VeN/75bEDwOM/MNs94OvlVX6mMd2MJ8ZkARF8HVXFr4yt+nK1BRkB22gcnCnSJsN+PRGjMX&#10;bnym60VKlSAcM7RQiXSZ1rGoyGOchY44eT+h9yhJ9qV2Pd4S3Ld6YcxSe6w5LVTY0aGiorn8egti&#10;VhKa010fd6/6Y9/mRr7zxtqXybB7AyU0yDP8aH86C4sl/H9JP0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qULBAAAA2wAAAA8AAAAAAAAAAAAAAAAAmAIAAGRycy9kb3du&#10;cmV2LnhtbFBLBQYAAAAABAAEAPUAAACGAwAAAAA=&#10;" path="m,l9,37r,3l15,93,5,49,,xe" fillcolor="#44546a" strokecolor="#44546a" strokeweight="0">
                  <v:path arrowok="t" o:connecttype="custom" o:connectlocs="0,0;14288,58738;14288,63500;23813,147638;7938,77788;0,0" o:connectangles="0,0,0,0,0,0"/>
                </v:shape>
                <v:shape id="Freeform 27" o:spid="_x0000_s104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J8UA&#10;AADbAAAADwAAAGRycy9kb3ducmV2LnhtbESPQWvCQBSE74X+h+UVems2SmlMdBUpthRzMlHPj+xr&#10;kpp9G7Jbjf/eLRQ8DjPzDbNYjaYTZxpca1nBJIpBEFdWt1wr2JcfLzMQziNr7CyTgis5WC0fHxaY&#10;aXvhHZ0LX4sAYZehgsb7PpPSVQ0ZdJHtiYP3bQeDPsihlnrAS4CbTk7j+E0abDksNNjTe0PVqfg1&#10;Cn7yTVKmeYuvxXGzO3xur+m6L5R6fhrXcxCeRn8P/7e/tIJpAn9fw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eonxQAAANsAAAAPAAAAAAAAAAAAAAAAAJgCAABkcnMv&#10;ZG93bnJldi54bWxQSwUGAAAAAAQABAD1AAAAigM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O8sEA&#10;AADbAAAADwAAAGRycy9kb3ducmV2LnhtbERPz2vCMBS+C/4P4Qm7adoetlGNIgVlhzFYK+rx0Tyb&#10;YvNSmli7/345DHb8+H5vdpPtxEiDbx0rSFcJCOLa6ZYbBafqsHwH4QOyxs4xKfghD7vtfLbBXLsn&#10;f9NYhkbEEPY5KjAh9LmUvjZk0a9cTxy5mxsshgiHRuoBnzHcdjJLkldpseXYYLCnwlB9Lx9WwcV8&#10;aS2Tqrh+jvKWHi/nt+yRKfWymPZrEIGm8C/+c39oBVkcG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TvL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TU8IA&#10;AADbAAAADwAAAGRycy9kb3ducmV2LnhtbESPT2sCMRTE74LfITyhN00U/NOtUUQRerRaPD82r5tt&#10;Ny/LJsbtt28EocdhZn7DrLe9a0SiLtSeNUwnCgRx6U3NlYbPy3G8AhEissHGM2n4pQDbzXCwxsL4&#10;O39QOsdKZAiHAjXYGNtCylBachgmviXO3pfvHMYsu0qaDu8Z7ho5U2ohHdacFyy2tLdU/pxvTsPq&#10;8r2zah9TOlk1PaT58nqVS61fRv3uDUSkPv6Hn+13o2H2Co8v+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NNTwgAAANsAAAAPAAAAAAAAAAAAAAAAAJgCAABkcnMvZG93&#10;bnJldi54bWxQSwUGAAAAAAQABAD1AAAAhwMAAAAA&#10;" path="m,l31,65r-8,l,xe" fillcolor="#44546a" strokecolor="#44546a" strokeweight="0">
                  <v:path arrowok="t" o:connecttype="custom" o:connectlocs="0,0;49213,103188;36513,103188;0,0" o:connectangles="0,0,0,0"/>
                </v:shape>
                <v:shape id="Freeform 30" o:spid="_x0000_s104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9QcAA&#10;AADbAAAADwAAAGRycy9kb3ducmV2LnhtbERPy4rCMBTdC/5DuMLsNHUKItVYfIyMm0HqzMbdtbl9&#10;YHNTmqj1781iwOXhvJdpbxpxp87VlhVMJxEI4tzqmksFf7/78RyE88gaG8uk4EkO0tVwsMRE2wdn&#10;dD/5UoQQdgkqqLxvEyldXpFBN7EtceAK2xn0AXal1B0+Qrhp5GcUzaTBmkNDhS1tK8qvp5tRcNnO&#10;v+xmjcfv4mcqs/OOs7iJlfoY9esFCE+9f4v/3QetIA7rw5f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G9QcAAAADbAAAADwAAAAAAAAAAAAAAAACYAgAAZHJzL2Rvd25y&#10;ZXYueG1sUEsFBgAAAAAEAAQA9QAAAIUDAAAAAA==&#10;" path="m,l6,17,7,42,6,39,,23,,xe" fillcolor="#44546a" strokecolor="#44546a" strokeweight="0">
                  <v:path arrowok="t" o:connecttype="custom" o:connectlocs="0,0;9525,26988;11113,66675;9525,61913;0,36513;0,0" o:connectangles="0,0,0,0,0,0"/>
                </v:shape>
                <v:shape id="Freeform 31" o:spid="_x0000_s104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8xcUA&#10;AADbAAAADwAAAGRycy9kb3ducmV2LnhtbESPQWvCQBSE7wX/w/KE3uomtUhJ3QS1SD1ZtCL09sg+&#10;N6HZtyG7ifHfd4VCj8PMfMMsi9E2YqDO144VpLMEBHHpdM1Gwelr+/QKwgdkjY1jUnAjD0U+eVhi&#10;pt2VDzQcgxERwj5DBVUIbSalLyuy6GeuJY7exXUWQ5SdkbrDa4TbRj4nyUJarDkuVNjSpqLy59hb&#10;BZtwO5j3/dn0/eXj87T+fjnjYqfU43RcvYEINIb/8F97pxXMU7h/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HzF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7" o:spid="_x0000_s104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3krkA&#10;AADaAAAADwAAAGRycy9kb3ducmV2LnhtbERPSwrCMBDdC94hjODOJoo/qlFEENyJ1QMMzdgWm0lp&#10;Yq23NwvB5eP9t/ve1qKj1leONUwTBYI4d6biQsP9dpqsQfiAbLB2TBo+5GG/Gw62mBr35it1WShE&#10;DGGfooYyhCaV0uclWfSJa4gj93CtxRBhW0jT4juG21rOlFpKixXHhhIbOpaUP7OX1TA3arXIzNVf&#10;sH/NXN2oDj9K6/GoP2xABOrDX/xzn42GuDVeiTdA7r4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ACLeSuQAAANoAAAAPAAAAAAAAAAAAAAAAAJgCAABkcnMvZG93bnJldi54bWxQ&#10;SwUGAAAAAAQABAD1AAAAfg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MBsMA&#10;AADaAAAADwAAAGRycy9kb3ducmV2LnhtbESPS4sCMRCE74L/IbSwF9HM7mHV0SiDsLh78wV6bCc9&#10;D5x0hknUWX+9EQSPRVV9Rc0WranElRpXWlbwOYxAEKdWl5wr2O9+BmMQziNrrCyTgn9ysJh3OzOM&#10;tb3xhq5bn4sAYRejgsL7OpbSpQUZdENbEwcvs41BH2STS93gLcBNJb+i6FsaLDksFFjTsqD0vL0Y&#10;BdnhNOknZp+sZXb8W91bO9L3o1IfvTaZgvDU+nf41f7VCi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MBsMAAADaAAAADwAAAAAAAAAAAAAAAACYAgAAZHJzL2Rv&#10;d25yZXYueG1sUEsFBgAAAAAEAAQA9QAAAIgD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5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ex8MA&#10;AADbAAAADwAAAGRycy9kb3ducmV2LnhtbESPQWsCQQyF7wX/wxDBW53Vg5TVUWpRKBS0an9AuhN3&#10;F3eSZWfU9d+bQ6G3hPfy3pfFqg+NuVEXa2EHk3EGhrgQX3Pp4Oe0fX0DExOyx0aYHDwowmo5eFlg&#10;7uXOB7odU2k0hGOODqqU2tzaWFQUMI6lJVbtLF3ApGtXWt/hXcNDY6dZNrMBa9aGClv6qKi4HK/B&#10;QTh/J7ve+fVGDlJed5f916/snRsN+/c5mER9+jf/XX96xVd6/UU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wex8MAAADbAAAADwAAAAAAAAAAAAAAAACYAgAAZHJzL2Rv&#10;d25yZXYueG1sUEsFBgAAAAAEAAQA9QAAAIgDAAAAAA==&#10;" path="m,l16,72r4,49l18,112,,31,,xe" fillcolor="#44546a" strokecolor="#44546a" strokeweight="0">
                  <v:fill opacity="13107f"/>
                  <v:stroke opacity="13107f"/>
                  <v:path arrowok="t" o:connecttype="custom" o:connectlocs="0,0;25400,114300;31750,192088;28575,177800;0,49213;0,0" o:connectangles="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7sEA&#10;AADbAAAADwAAAGRycy9kb3ducmV2LnhtbERP32vCMBB+F/wfwgl701RhMjqjiOAYjiF2g70ezdlU&#10;m0toYu321xth4Nt9fD9vseptIzpqQ+1YwXSSgSAuna65UvD9tR2/gAgRWWPjmBT8UoDVcjhYYK7d&#10;lQ/UFbESKYRDjgpMjD6XMpSGLIaJ88SJO7rWYkywraRu8ZrCbSNnWTaXFmtODQY9bQyV5+JiFRRv&#10;m4/PvTn86FOcl8+7zv/1e6/U06hfv4KI1MeH+N/9rtP8Gdx/S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uv+7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0nY8AA&#10;AADbAAAADwAAAGRycy9kb3ducmV2LnhtbERP22rCQBB9L/gPywi+FN14QZLoKtIiNI/RfMCQHZO0&#10;2dmQXU36992C4NscznX2x9G04kG9aywrWC4iEMSl1Q1XCorreR6DcB5ZY2uZFPySg+Nh8rbHVNuB&#10;c3pcfCVCCLsUFdTed6mUrqzJoFvYjjhwN9sb9AH2ldQ9DiHctHIVRVtpsOHQUGNHHzWVP5e7UYDv&#10;my6PaXMvsuxc0PfgP9dJotRsOp52IDyN/iV+ur90mL+G/1/CAfLw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0nY8AAAADbAAAADwAAAAAAAAAAAAAAAACYAgAAZHJzL2Rvd25y&#10;ZXYueG1sUEsFBgAAAAAEAAQA9QAAAIUDAAAAAA==&#10;" path="m,l33,71r-9,l11,36,,xe" fillcolor="#44546a" strokecolor="#44546a"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oZ8AA&#10;AADbAAAADwAAAGRycy9kb3ducmV2LnhtbERPTWvCQBC9F/oflhF6qxurFI2uUgpKQYTWCl6H7JgN&#10;ZmdDdjRpf71bKHibx/ucxar3tbpSG6vABkbDDBRxEWzFpYHD9/p5CioKssU6MBn4oQir5ePDAnMb&#10;Ov6i615KlUI45mjAiTS51rFw5DEOQ0OcuFNoPUqCbalti10K97V+ybJX7bHi1OCwoXdHxXl/8QaE&#10;wjS4WbUV+vz13Xhz1LPd0ZinQf82ByXUy1387/6waf4E/n5J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KoZ8AAAADbAAAADwAAAAAAAAAAAAAAAACYAgAAZHJzL2Rvd25y&#10;ZXYueG1sUEsFBgAAAAAEAAQA9QAAAIUDAAAAAA==&#10;" path="m,l8,37r,4l15,95,4,49,,xe" fillcolor="#44546a" strokecolor="#44546a"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eMEA&#10;AADbAAAADwAAAGRycy9kb3ducmV2LnhtbERP3WrCMBS+F/YO4Qx2p+mEFumMIoNNUURs9wCH5qwp&#10;a05KE7Xz6Y0geHc+vt8zXw62FWfqfeNYwfskAUFcOd1wreCn/BrPQPiArLF1TAr+ycNy8TKaY67d&#10;hY90LkItYgj7HBWYELpcSl8ZsugnriOO3K/rLYYI+1rqHi8x3LZymiSZtNhwbDDY0aeh6q84WQV2&#10;vztkzarL1t8zk1ZpUW7t7qrU2+uw+gARaAhP8cO90XF+Cvdf4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TPnjBAAAA2wAAAA8AAAAAAAAAAAAAAAAAmAIAAGRycy9kb3du&#10;cmV2LnhtbFBLBQYAAAAABAAEAPUAAACG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TIcAA&#10;AADbAAAADwAAAGRycy9kb3ducmV2LnhtbERPS4vCMBC+C/6HMMJeRNP1IFKNIoK7riff4G1oxrbY&#10;TLpNrPXfG0HwNh/fcyazxhSipsrllhV89yMQxInVOacKDvtlbwTCeWSNhWVS8CAHs2m7NcFY2ztv&#10;qd75VIQQdjEqyLwvYyldkpFB17clceAutjLoA6xSqSu8h3BTyEEUDaXBnENDhiUtMkquu5tR8P93&#10;3G+661/fuJ/zbXFCOiR1V6mvTjMfg/DU+I/47V7pMH8Ir1/C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aTIcAAAADbAAAADwAAAAAAAAAAAAAAAACYAgAAZHJzL2Rvd25y&#10;ZXYueG1sUEsFBgAAAAAEAAQA9QAAAIUD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3X8EA&#10;AADbAAAADwAAAGRycy9kb3ducmV2LnhtbERPS2vCQBC+F/oflin0UnSjpSqpG6kLhZ4K1fY+Zsck&#10;JDsbspuH/94tCN7m43vOdjfZRgzU+cqxgsU8AUGcO1NxoeD3+DnbgPAB2WDjmBRcyMMue3zYYmrc&#10;yD80HEIhYgj7FBWUIbSplD4vyaKfu5Y4cmfXWQwRdoU0HY4x3DZymSQrabHi2FBiS7qkvD70VsE4&#10;jLqf6sVpvX/Tr9W3fPnTulfq+Wn6eAcRaAp38c39ZeL8Nfz/Eg+Q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N1/BAAAA2wAAAA8AAAAAAAAAAAAAAAAAmAIAAGRycy9kb3du&#10;cmV2LnhtbFBLBQYAAAAABAAEAPUAAACGAwAAAAA=&#10;" path="m,l31,66r-7,l,xe" fillcolor="#44546a" strokecolor="#44546a"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HVcUA&#10;AADbAAAADwAAAGRycy9kb3ducmV2LnhtbESPT2sCMRDF74V+hzCF3mpWoaWsRrGllla8+AfE27AZ&#10;N2s3kyVJdfvtnUPB2wzvzXu/mcx636ozxdQENjAcFKCIq2Abrg3stounV1ApI1tsA5OBP0owm97f&#10;TbC04cJrOm9yrSSEU4kGXM5dqXWqHHlMg9ARi3YM0WOWNdbaRrxIuG/1qChetMeGpcFhR++Oqp/N&#10;rzdwPGHnaL9c4eEzfjyvtoc3Pfw25vGhn49BZerzzfx//WUFX2DlFxlAT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UdVxQAAANsAAAAPAAAAAAAAAAAAAAAAAJgCAABkcnMv&#10;ZG93bnJldi54bWxQSwUGAAAAAAQABAD1AAAAigMAAAAA&#10;" path="m,l7,17r,26l6,40,,25,,xe" fillcolor="#44546a" strokecolor="#44546a"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IIsMA&#10;AADbAAAADwAAAGRycy9kb3ducmV2LnhtbERPS2vCQBC+C/0PyxR60009RBtdQxsp2EPBVz0P2Wk2&#10;bXY2ZLcm/nu3IHibj+85y3ywjThT52vHCp4nCQji0umaKwXHw/t4DsIHZI2NY1JwIQ/56mG0xEy7&#10;nnd03odKxBD2GSowIbSZlL40ZNFPXEscuW/XWQwRdpXUHfYx3DZymiSptFhzbDDYUmGo/N3/WQWf&#10;67ftj9x+HWcfhd3MDvP0tDOo1NPj8LoAEWgId/HNvdFx/gv8/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uIIs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334F83D9">
          <v:shape id="Text Box 1" o:spid="_x0000_s1028" type="#_x0000_t202" style="position:absolute;margin-left:257.05pt;margin-top:138.6pt;width:275.4pt;height:159.85pt;z-index:251657216;visibility:visible;mso-width-percent:450;mso-position-horizontal-relative:page;mso-position-vertical-relative:page;mso-width-percent:4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next-textbox:#Text Box 1;mso-fit-shape-to-text:t" inset="0,0,0,0">
              <w:txbxContent>
                <w:p w14:paraId="50694694" w14:textId="77777777" w:rsidR="00BC265C" w:rsidRPr="004703CD" w:rsidRDefault="00BC265C">
                  <w:pPr>
                    <w:pStyle w:val="NoSpacing"/>
                    <w:rPr>
                      <w:rFonts w:ascii="Cambria" w:hAnsi="Cambria"/>
                      <w:color w:val="262626"/>
                      <w:sz w:val="72"/>
                    </w:rPr>
                  </w:pPr>
                  <w:r w:rsidRPr="004703CD">
                    <w:rPr>
                      <w:rFonts w:ascii="Cambria" w:hAnsi="Cambria"/>
                      <w:sz w:val="72"/>
                      <w:szCs w:val="72"/>
                      <w:lang w:val="en-GB"/>
                    </w:rPr>
                    <w:t>SOFTWARE REQUIREMENTS DOCUMENT</w:t>
                  </w:r>
                </w:p>
                <w:p w14:paraId="71C580C4" w14:textId="77777777" w:rsidR="00BC265C" w:rsidRPr="004703CD" w:rsidRDefault="00BC265C">
                  <w:pPr>
                    <w:spacing w:before="120"/>
                    <w:rPr>
                      <w:color w:val="404040"/>
                      <w:sz w:val="36"/>
                      <w:szCs w:val="36"/>
                    </w:rPr>
                  </w:pPr>
                </w:p>
              </w:txbxContent>
            </v:textbox>
            <w10:wrap anchorx="page" anchory="page"/>
          </v:shape>
        </w:pict>
      </w:r>
    </w:p>
    <w:p w14:paraId="71182DB5" w14:textId="77777777" w:rsidR="00647693" w:rsidRPr="006D5CB1" w:rsidRDefault="00647693" w:rsidP="007258A6">
      <w:pPr>
        <w:pStyle w:val="Heading1-FormatOnly"/>
        <w:numPr>
          <w:ilvl w:val="0"/>
          <w:numId w:val="0"/>
        </w:numPr>
        <w:spacing w:line="276" w:lineRule="auto"/>
        <w:jc w:val="both"/>
        <w:rPr>
          <w:rFonts w:ascii="Cambria" w:hAnsi="Cambria"/>
          <w:lang w:val="en-US"/>
        </w:rPr>
      </w:pPr>
      <w:r w:rsidRPr="006D5CB1">
        <w:rPr>
          <w:rFonts w:ascii="Cambria" w:hAnsi="Cambria"/>
          <w:lang w:val="en-US"/>
        </w:rPr>
        <w:lastRenderedPageBreak/>
        <w:t>Revision Chart</w:t>
      </w:r>
    </w:p>
    <w:p w14:paraId="479E731D" w14:textId="77777777" w:rsidR="00647693" w:rsidRPr="006D5CB1" w:rsidRDefault="00647693" w:rsidP="007258A6">
      <w:pPr>
        <w:pStyle w:val="Comment0"/>
        <w:spacing w:line="276" w:lineRule="auto"/>
        <w:jc w:val="both"/>
        <w:rPr>
          <w:rFonts w:ascii="Cambria" w:hAnsi="Cambria"/>
          <w:i w:val="0"/>
        </w:rPr>
      </w:pPr>
      <w:r w:rsidRPr="006D5CB1">
        <w:rPr>
          <w:rFonts w:ascii="Cambria" w:hAnsi="Cambria"/>
          <w:i w:val="0"/>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2259"/>
        <w:gridCol w:w="3402"/>
        <w:gridCol w:w="1377"/>
      </w:tblGrid>
      <w:tr w:rsidR="00647693" w:rsidRPr="006D5CB1" w14:paraId="6EE7305B" w14:textId="77777777" w:rsidTr="00AB572B">
        <w:trPr>
          <w:cantSplit/>
          <w:tblHeader/>
        </w:trPr>
        <w:tc>
          <w:tcPr>
            <w:tcW w:w="1818" w:type="dxa"/>
            <w:tcBorders>
              <w:top w:val="single" w:sz="12" w:space="0" w:color="auto"/>
              <w:bottom w:val="single" w:sz="4" w:space="0" w:color="auto"/>
            </w:tcBorders>
            <w:shd w:val="pct10" w:color="auto" w:fill="auto"/>
          </w:tcPr>
          <w:p w14:paraId="24B2EAD7" w14:textId="77777777"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Version</w:t>
            </w:r>
          </w:p>
        </w:tc>
        <w:tc>
          <w:tcPr>
            <w:tcW w:w="2259" w:type="dxa"/>
            <w:tcBorders>
              <w:top w:val="single" w:sz="12" w:space="0" w:color="auto"/>
              <w:bottom w:val="single" w:sz="4" w:space="0" w:color="auto"/>
            </w:tcBorders>
            <w:shd w:val="pct10" w:color="auto" w:fill="auto"/>
          </w:tcPr>
          <w:p w14:paraId="7EE802A2" w14:textId="77777777"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Primary Author(s)</w:t>
            </w:r>
          </w:p>
        </w:tc>
        <w:tc>
          <w:tcPr>
            <w:tcW w:w="3402" w:type="dxa"/>
            <w:tcBorders>
              <w:top w:val="single" w:sz="12" w:space="0" w:color="auto"/>
              <w:bottom w:val="single" w:sz="4" w:space="0" w:color="auto"/>
            </w:tcBorders>
            <w:shd w:val="pct10" w:color="auto" w:fill="auto"/>
          </w:tcPr>
          <w:p w14:paraId="25B9FA76" w14:textId="77777777"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Description of Version</w:t>
            </w:r>
          </w:p>
        </w:tc>
        <w:tc>
          <w:tcPr>
            <w:tcW w:w="1377" w:type="dxa"/>
            <w:tcBorders>
              <w:top w:val="single" w:sz="12" w:space="0" w:color="auto"/>
              <w:bottom w:val="single" w:sz="4" w:space="0" w:color="auto"/>
            </w:tcBorders>
            <w:shd w:val="pct10" w:color="auto" w:fill="auto"/>
          </w:tcPr>
          <w:p w14:paraId="6ACA5336" w14:textId="77777777" w:rsidR="00647693" w:rsidRPr="006D5CB1" w:rsidRDefault="00647693" w:rsidP="007258A6">
            <w:pPr>
              <w:pStyle w:val="Table-ColHead"/>
              <w:spacing w:line="276" w:lineRule="auto"/>
              <w:jc w:val="both"/>
              <w:rPr>
                <w:rFonts w:ascii="Cambria" w:hAnsi="Cambria"/>
                <w:lang w:val="en-US"/>
              </w:rPr>
            </w:pPr>
            <w:r w:rsidRPr="006D5CB1">
              <w:rPr>
                <w:rFonts w:ascii="Cambria" w:hAnsi="Cambria"/>
                <w:lang w:val="en-US"/>
              </w:rPr>
              <w:t>Date Completed</w:t>
            </w:r>
          </w:p>
        </w:tc>
      </w:tr>
      <w:tr w:rsidR="00647693" w:rsidRPr="006D5CB1" w14:paraId="5BCAA328" w14:textId="77777777" w:rsidTr="00AB572B">
        <w:trPr>
          <w:cantSplit/>
        </w:trPr>
        <w:tc>
          <w:tcPr>
            <w:tcW w:w="1818" w:type="dxa"/>
            <w:tcBorders>
              <w:top w:val="single" w:sz="4" w:space="0" w:color="auto"/>
              <w:left w:val="single" w:sz="4" w:space="0" w:color="auto"/>
              <w:bottom w:val="single" w:sz="4" w:space="0" w:color="auto"/>
              <w:right w:val="single" w:sz="4" w:space="0" w:color="auto"/>
            </w:tcBorders>
          </w:tcPr>
          <w:p w14:paraId="36370912" w14:textId="77777777" w:rsidR="00647693" w:rsidRPr="006D5CB1" w:rsidRDefault="00647693" w:rsidP="007258A6">
            <w:pPr>
              <w:pStyle w:val="Table-Text"/>
              <w:spacing w:line="276" w:lineRule="auto"/>
              <w:jc w:val="both"/>
              <w:rPr>
                <w:rFonts w:ascii="Cambria" w:hAnsi="Cambria"/>
              </w:rPr>
            </w:pPr>
            <w:r w:rsidRPr="006D5CB1">
              <w:rPr>
                <w:rFonts w:ascii="Cambria" w:hAnsi="Cambria"/>
              </w:rPr>
              <w:t>Draft</w:t>
            </w:r>
          </w:p>
        </w:tc>
        <w:tc>
          <w:tcPr>
            <w:tcW w:w="2259" w:type="dxa"/>
            <w:tcBorders>
              <w:top w:val="single" w:sz="4" w:space="0" w:color="auto"/>
              <w:left w:val="single" w:sz="4" w:space="0" w:color="auto"/>
              <w:bottom w:val="single" w:sz="4" w:space="0" w:color="auto"/>
              <w:right w:val="single" w:sz="4" w:space="0" w:color="auto"/>
            </w:tcBorders>
          </w:tcPr>
          <w:p w14:paraId="7863D4AC" w14:textId="77777777" w:rsidR="00A338A1" w:rsidRPr="006D5CB1" w:rsidRDefault="00DC16F4" w:rsidP="007258A6">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14:paraId="28E2C239" w14:textId="77777777" w:rsidR="00647693" w:rsidRPr="006D5CB1" w:rsidRDefault="00647693" w:rsidP="007258A6">
            <w:pPr>
              <w:pStyle w:val="Table-Text"/>
              <w:spacing w:line="276" w:lineRule="auto"/>
              <w:jc w:val="both"/>
              <w:rPr>
                <w:rFonts w:ascii="Cambria" w:hAnsi="Cambria"/>
              </w:rPr>
            </w:pPr>
            <w:r w:rsidRPr="006D5CB1">
              <w:rPr>
                <w:rFonts w:ascii="Cambria" w:hAnsi="Cambria"/>
              </w:rPr>
              <w:t>Initial draft created for distribution and review comments</w:t>
            </w:r>
          </w:p>
        </w:tc>
        <w:tc>
          <w:tcPr>
            <w:tcW w:w="1377" w:type="dxa"/>
            <w:tcBorders>
              <w:top w:val="single" w:sz="4" w:space="0" w:color="auto"/>
              <w:left w:val="single" w:sz="4" w:space="0" w:color="auto"/>
              <w:bottom w:val="single" w:sz="4" w:space="0" w:color="auto"/>
              <w:right w:val="single" w:sz="4" w:space="0" w:color="auto"/>
            </w:tcBorders>
          </w:tcPr>
          <w:p w14:paraId="1E41C260" w14:textId="77777777" w:rsidR="00647693" w:rsidRPr="006D5CB1" w:rsidRDefault="00DB2382" w:rsidP="007258A6">
            <w:pPr>
              <w:pStyle w:val="Table-Text"/>
              <w:spacing w:line="276" w:lineRule="auto"/>
              <w:jc w:val="both"/>
              <w:rPr>
                <w:rFonts w:ascii="Cambria" w:hAnsi="Cambria"/>
              </w:rPr>
            </w:pPr>
            <w:r w:rsidRPr="006D5CB1">
              <w:rPr>
                <w:rFonts w:ascii="Cambria" w:hAnsi="Cambria"/>
              </w:rPr>
              <w:t>7/10/2013</w:t>
            </w:r>
          </w:p>
        </w:tc>
      </w:tr>
      <w:tr w:rsidR="00ED522D" w:rsidRPr="006D5CB1" w14:paraId="1BFEA7CE" w14:textId="77777777" w:rsidTr="00AB572B">
        <w:trPr>
          <w:cantSplit/>
        </w:trPr>
        <w:tc>
          <w:tcPr>
            <w:tcW w:w="1818" w:type="dxa"/>
            <w:tcBorders>
              <w:top w:val="single" w:sz="4" w:space="0" w:color="auto"/>
              <w:left w:val="single" w:sz="4" w:space="0" w:color="auto"/>
              <w:bottom w:val="single" w:sz="4" w:space="0" w:color="auto"/>
              <w:right w:val="single" w:sz="4" w:space="0" w:color="auto"/>
            </w:tcBorders>
          </w:tcPr>
          <w:p w14:paraId="07E21DE9" w14:textId="77777777" w:rsidR="00ED522D" w:rsidRPr="006D5CB1" w:rsidRDefault="00ED522D" w:rsidP="007258A6">
            <w:pPr>
              <w:pStyle w:val="Table-Text"/>
              <w:spacing w:line="276" w:lineRule="auto"/>
              <w:jc w:val="both"/>
              <w:rPr>
                <w:rFonts w:ascii="Cambria" w:hAnsi="Cambria"/>
              </w:rPr>
            </w:pPr>
            <w:r w:rsidRPr="006D5CB1">
              <w:rPr>
                <w:rFonts w:ascii="Cambria" w:hAnsi="Cambria"/>
              </w:rPr>
              <w:t>Draft 2</w:t>
            </w:r>
          </w:p>
        </w:tc>
        <w:tc>
          <w:tcPr>
            <w:tcW w:w="2259" w:type="dxa"/>
            <w:tcBorders>
              <w:top w:val="single" w:sz="4" w:space="0" w:color="auto"/>
              <w:left w:val="single" w:sz="4" w:space="0" w:color="auto"/>
              <w:bottom w:val="single" w:sz="4" w:space="0" w:color="auto"/>
              <w:right w:val="single" w:sz="4" w:space="0" w:color="auto"/>
            </w:tcBorders>
          </w:tcPr>
          <w:p w14:paraId="08A22819" w14:textId="77777777" w:rsidR="00ED522D" w:rsidRPr="006D5CB1" w:rsidRDefault="00EC4931" w:rsidP="00ED522D">
            <w:pPr>
              <w:pStyle w:val="Table-Text"/>
              <w:spacing w:line="276" w:lineRule="auto"/>
              <w:jc w:val="both"/>
              <w:rPr>
                <w:rFonts w:ascii="Cambria" w:hAnsi="Cambria"/>
              </w:rPr>
            </w:pPr>
            <w:r>
              <w:rPr>
                <w:rFonts w:ascii="Cambria" w:hAnsi="Cambria"/>
              </w:rPr>
              <w:t>Maria</w:t>
            </w:r>
            <w:r w:rsidR="00ED522D" w:rsidRPr="006D5CB1">
              <w:rPr>
                <w:rFonts w:ascii="Cambria" w:hAnsi="Cambria"/>
              </w:rPr>
              <w:t xml:space="preserve"> Christodoulou</w:t>
            </w:r>
          </w:p>
          <w:p w14:paraId="4FE90040" w14:textId="77777777" w:rsidR="00ED522D" w:rsidRPr="006D5CB1" w:rsidRDefault="00EC4931" w:rsidP="00EC4931">
            <w:pPr>
              <w:pStyle w:val="Table-Text"/>
              <w:spacing w:line="276" w:lineRule="auto"/>
              <w:jc w:val="both"/>
              <w:rPr>
                <w:rFonts w:ascii="Cambria" w:hAnsi="Cambria"/>
              </w:rPr>
            </w:pPr>
            <w:r>
              <w:rPr>
                <w:rFonts w:ascii="Cambria" w:hAnsi="Cambria"/>
              </w:rPr>
              <w:t>Christa</w:t>
            </w:r>
            <w:r w:rsidR="00ED522D" w:rsidRPr="006D5CB1">
              <w:rPr>
                <w:rFonts w:ascii="Cambria" w:hAnsi="Cambria"/>
              </w:rPr>
              <w:t xml:space="preserve"> </w:t>
            </w:r>
            <w:r>
              <w:rPr>
                <w:rFonts w:ascii="Cambria" w:hAnsi="Cambria"/>
              </w:rPr>
              <w:t>Ph</w:t>
            </w:r>
            <w:r w:rsidR="00ED522D" w:rsidRPr="006D5CB1">
              <w:rPr>
                <w:rFonts w:ascii="Cambria" w:hAnsi="Cambria"/>
              </w:rPr>
              <w:t>ilippou</w:t>
            </w:r>
          </w:p>
        </w:tc>
        <w:tc>
          <w:tcPr>
            <w:tcW w:w="3402" w:type="dxa"/>
            <w:tcBorders>
              <w:top w:val="single" w:sz="4" w:space="0" w:color="auto"/>
              <w:left w:val="single" w:sz="4" w:space="0" w:color="auto"/>
              <w:bottom w:val="single" w:sz="4" w:space="0" w:color="auto"/>
              <w:right w:val="single" w:sz="4" w:space="0" w:color="auto"/>
            </w:tcBorders>
          </w:tcPr>
          <w:p w14:paraId="38BB87CB" w14:textId="77777777" w:rsidR="00ED522D" w:rsidRPr="006D5CB1" w:rsidRDefault="00ED522D" w:rsidP="007258A6">
            <w:pPr>
              <w:pStyle w:val="Table-Text"/>
              <w:spacing w:line="276" w:lineRule="auto"/>
              <w:jc w:val="both"/>
              <w:rPr>
                <w:rFonts w:ascii="Cambria" w:hAnsi="Cambria"/>
              </w:rPr>
            </w:pPr>
            <w:r w:rsidRPr="006D5CB1">
              <w:rPr>
                <w:rFonts w:ascii="Cambria" w:hAnsi="Cambria"/>
              </w:rPr>
              <w:t xml:space="preserve">Format </w:t>
            </w:r>
            <w:r w:rsidR="00DC16F4">
              <w:rPr>
                <w:rFonts w:ascii="Cambria" w:hAnsi="Cambria"/>
              </w:rPr>
              <w:t xml:space="preserve">and syntax </w:t>
            </w:r>
            <w:r w:rsidRPr="006D5CB1">
              <w:rPr>
                <w:rFonts w:ascii="Cambria" w:hAnsi="Cambria"/>
              </w:rPr>
              <w:t>correction</w:t>
            </w:r>
            <w:r w:rsidR="00DC16F4">
              <w:rPr>
                <w:rFonts w:ascii="Cambria" w:hAnsi="Cambria"/>
              </w:rPr>
              <w:t>s</w:t>
            </w:r>
            <w:r w:rsidRPr="006D5CB1">
              <w:rPr>
                <w:rFonts w:ascii="Cambria" w:hAnsi="Cambria"/>
              </w:rPr>
              <w:t xml:space="preserve"> of previous version</w:t>
            </w:r>
          </w:p>
        </w:tc>
        <w:tc>
          <w:tcPr>
            <w:tcW w:w="1377" w:type="dxa"/>
            <w:tcBorders>
              <w:top w:val="single" w:sz="4" w:space="0" w:color="auto"/>
              <w:left w:val="single" w:sz="4" w:space="0" w:color="auto"/>
              <w:bottom w:val="single" w:sz="4" w:space="0" w:color="auto"/>
              <w:right w:val="single" w:sz="4" w:space="0" w:color="auto"/>
            </w:tcBorders>
          </w:tcPr>
          <w:p w14:paraId="0D5549D8" w14:textId="77777777" w:rsidR="00ED522D" w:rsidRPr="006D5CB1" w:rsidRDefault="00ED522D" w:rsidP="007258A6">
            <w:pPr>
              <w:pStyle w:val="Table-Text"/>
              <w:spacing w:line="276" w:lineRule="auto"/>
              <w:jc w:val="both"/>
              <w:rPr>
                <w:rFonts w:ascii="Cambria" w:hAnsi="Cambria"/>
              </w:rPr>
            </w:pPr>
            <w:r w:rsidRPr="006D5CB1">
              <w:rPr>
                <w:rFonts w:ascii="Cambria" w:hAnsi="Cambria"/>
              </w:rPr>
              <w:t>7/10/2013</w:t>
            </w:r>
          </w:p>
        </w:tc>
      </w:tr>
      <w:tr w:rsidR="00A338A1" w:rsidRPr="006D5CB1" w14:paraId="6B4438FE" w14:textId="77777777" w:rsidTr="00AB572B">
        <w:trPr>
          <w:cantSplit/>
        </w:trPr>
        <w:tc>
          <w:tcPr>
            <w:tcW w:w="1818" w:type="dxa"/>
            <w:tcBorders>
              <w:top w:val="single" w:sz="4" w:space="0" w:color="auto"/>
              <w:left w:val="single" w:sz="4" w:space="0" w:color="auto"/>
              <w:bottom w:val="single" w:sz="4" w:space="0" w:color="auto"/>
              <w:right w:val="single" w:sz="4" w:space="0" w:color="auto"/>
            </w:tcBorders>
          </w:tcPr>
          <w:p w14:paraId="1378567E" w14:textId="77777777" w:rsidR="00A338A1" w:rsidRPr="006D5CB1" w:rsidRDefault="00A338A1" w:rsidP="007258A6">
            <w:pPr>
              <w:pStyle w:val="Table-Text"/>
              <w:spacing w:line="276" w:lineRule="auto"/>
              <w:jc w:val="both"/>
              <w:rPr>
                <w:rFonts w:ascii="Cambria" w:hAnsi="Cambria"/>
              </w:rPr>
            </w:pPr>
            <w:r>
              <w:rPr>
                <w:rFonts w:ascii="Cambria" w:hAnsi="Cambria"/>
              </w:rPr>
              <w:t>Version 1</w:t>
            </w:r>
          </w:p>
        </w:tc>
        <w:tc>
          <w:tcPr>
            <w:tcW w:w="2259" w:type="dxa"/>
            <w:tcBorders>
              <w:top w:val="single" w:sz="4" w:space="0" w:color="auto"/>
              <w:left w:val="single" w:sz="4" w:space="0" w:color="auto"/>
              <w:bottom w:val="single" w:sz="4" w:space="0" w:color="auto"/>
              <w:right w:val="single" w:sz="4" w:space="0" w:color="auto"/>
            </w:tcBorders>
          </w:tcPr>
          <w:p w14:paraId="0A9ACC49" w14:textId="77777777" w:rsidR="00A338A1" w:rsidRDefault="00DC16F4" w:rsidP="00ED522D">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14:paraId="6F9BBBF2" w14:textId="77777777" w:rsidR="00A338A1" w:rsidRPr="006D5CB1" w:rsidRDefault="00DC16F4" w:rsidP="007258A6">
            <w:pPr>
              <w:pStyle w:val="Table-Text"/>
              <w:spacing w:line="276" w:lineRule="auto"/>
              <w:jc w:val="both"/>
              <w:rPr>
                <w:rFonts w:ascii="Cambria" w:hAnsi="Cambria"/>
              </w:rPr>
            </w:pPr>
            <w:r>
              <w:rPr>
                <w:rFonts w:ascii="Cambria" w:hAnsi="Cambria"/>
              </w:rPr>
              <w:t>First formal version to deliver to client</w:t>
            </w:r>
          </w:p>
        </w:tc>
        <w:tc>
          <w:tcPr>
            <w:tcW w:w="1377" w:type="dxa"/>
            <w:tcBorders>
              <w:top w:val="single" w:sz="4" w:space="0" w:color="auto"/>
              <w:left w:val="single" w:sz="4" w:space="0" w:color="auto"/>
              <w:bottom w:val="single" w:sz="4" w:space="0" w:color="auto"/>
              <w:right w:val="single" w:sz="4" w:space="0" w:color="auto"/>
            </w:tcBorders>
          </w:tcPr>
          <w:p w14:paraId="4486324B" w14:textId="77777777" w:rsidR="00A338A1" w:rsidRPr="006D5CB1" w:rsidRDefault="00DC16F4" w:rsidP="007258A6">
            <w:pPr>
              <w:pStyle w:val="Table-Text"/>
              <w:spacing w:line="276" w:lineRule="auto"/>
              <w:jc w:val="both"/>
              <w:rPr>
                <w:rFonts w:ascii="Cambria" w:hAnsi="Cambria"/>
              </w:rPr>
            </w:pPr>
            <w:r>
              <w:rPr>
                <w:rFonts w:ascii="Cambria" w:hAnsi="Cambria"/>
              </w:rPr>
              <w:t>8/10/2013</w:t>
            </w:r>
          </w:p>
        </w:tc>
      </w:tr>
      <w:tr w:rsidR="005C6819" w:rsidRPr="006D5CB1" w14:paraId="19C0C4E2" w14:textId="77777777" w:rsidTr="00AB572B">
        <w:trPr>
          <w:cantSplit/>
        </w:trPr>
        <w:tc>
          <w:tcPr>
            <w:tcW w:w="1818" w:type="dxa"/>
            <w:tcBorders>
              <w:top w:val="single" w:sz="4" w:space="0" w:color="auto"/>
              <w:left w:val="single" w:sz="4" w:space="0" w:color="auto"/>
              <w:bottom w:val="single" w:sz="4" w:space="0" w:color="auto"/>
              <w:right w:val="single" w:sz="4" w:space="0" w:color="auto"/>
            </w:tcBorders>
          </w:tcPr>
          <w:p w14:paraId="334B48A2" w14:textId="77777777" w:rsidR="005C6819" w:rsidRDefault="005C6819" w:rsidP="007258A6">
            <w:pPr>
              <w:pStyle w:val="Table-Text"/>
              <w:spacing w:line="276" w:lineRule="auto"/>
              <w:jc w:val="both"/>
              <w:rPr>
                <w:rFonts w:ascii="Cambria" w:hAnsi="Cambria"/>
              </w:rPr>
            </w:pPr>
            <w:r>
              <w:rPr>
                <w:rFonts w:ascii="Cambria" w:hAnsi="Cambria"/>
              </w:rPr>
              <w:t>Version 2</w:t>
            </w:r>
          </w:p>
        </w:tc>
        <w:tc>
          <w:tcPr>
            <w:tcW w:w="2259" w:type="dxa"/>
            <w:tcBorders>
              <w:top w:val="single" w:sz="4" w:space="0" w:color="auto"/>
              <w:left w:val="single" w:sz="4" w:space="0" w:color="auto"/>
              <w:bottom w:val="single" w:sz="4" w:space="0" w:color="auto"/>
              <w:right w:val="single" w:sz="4" w:space="0" w:color="auto"/>
            </w:tcBorders>
          </w:tcPr>
          <w:p w14:paraId="6A2E391A" w14:textId="77777777" w:rsidR="005C6819" w:rsidRDefault="005C6819" w:rsidP="00ED522D">
            <w:pPr>
              <w:pStyle w:val="Table-Text"/>
              <w:spacing w:line="276" w:lineRule="auto"/>
              <w:jc w:val="both"/>
              <w:rPr>
                <w:rFonts w:ascii="Cambria" w:hAnsi="Cambria"/>
              </w:rPr>
            </w:pPr>
            <w:r>
              <w:rPr>
                <w:rFonts w:ascii="Cambria" w:hAnsi="Cambria"/>
              </w:rPr>
              <w:t>Everyone</w:t>
            </w:r>
          </w:p>
        </w:tc>
        <w:tc>
          <w:tcPr>
            <w:tcW w:w="3402" w:type="dxa"/>
            <w:tcBorders>
              <w:top w:val="single" w:sz="4" w:space="0" w:color="auto"/>
              <w:left w:val="single" w:sz="4" w:space="0" w:color="auto"/>
              <w:bottom w:val="single" w:sz="4" w:space="0" w:color="auto"/>
              <w:right w:val="single" w:sz="4" w:space="0" w:color="auto"/>
            </w:tcBorders>
          </w:tcPr>
          <w:p w14:paraId="0A519AE0" w14:textId="77777777" w:rsidR="005C6819" w:rsidRDefault="00861D55" w:rsidP="007258A6">
            <w:pPr>
              <w:pStyle w:val="Table-Text"/>
              <w:spacing w:line="276" w:lineRule="auto"/>
              <w:jc w:val="both"/>
              <w:rPr>
                <w:rFonts w:ascii="Cambria" w:hAnsi="Cambria"/>
              </w:rPr>
            </w:pPr>
            <w:r>
              <w:rPr>
                <w:rFonts w:ascii="Cambria" w:hAnsi="Cambria"/>
              </w:rPr>
              <w:t>A few</w:t>
            </w:r>
            <w:r w:rsidR="005C6819">
              <w:rPr>
                <w:rFonts w:ascii="Cambria" w:hAnsi="Cambria"/>
              </w:rPr>
              <w:t xml:space="preserve"> additions after meeting with client</w:t>
            </w:r>
          </w:p>
        </w:tc>
        <w:tc>
          <w:tcPr>
            <w:tcW w:w="1377" w:type="dxa"/>
            <w:tcBorders>
              <w:top w:val="single" w:sz="4" w:space="0" w:color="auto"/>
              <w:left w:val="single" w:sz="4" w:space="0" w:color="auto"/>
              <w:bottom w:val="single" w:sz="4" w:space="0" w:color="auto"/>
              <w:right w:val="single" w:sz="4" w:space="0" w:color="auto"/>
            </w:tcBorders>
          </w:tcPr>
          <w:p w14:paraId="77AF4396" w14:textId="77777777" w:rsidR="005C6819" w:rsidRDefault="005C6819" w:rsidP="007258A6">
            <w:pPr>
              <w:pStyle w:val="Table-Text"/>
              <w:spacing w:line="276" w:lineRule="auto"/>
              <w:jc w:val="both"/>
              <w:rPr>
                <w:rFonts w:ascii="Cambria" w:hAnsi="Cambria"/>
              </w:rPr>
            </w:pPr>
            <w:r>
              <w:rPr>
                <w:rFonts w:ascii="Cambria" w:hAnsi="Cambria"/>
              </w:rPr>
              <w:t>10/10/2013</w:t>
            </w:r>
          </w:p>
        </w:tc>
      </w:tr>
      <w:tr w:rsidR="00861D55" w:rsidRPr="006D5CB1" w14:paraId="2EFECD28" w14:textId="77777777" w:rsidTr="00AB572B">
        <w:trPr>
          <w:cantSplit/>
        </w:trPr>
        <w:tc>
          <w:tcPr>
            <w:tcW w:w="1818" w:type="dxa"/>
            <w:tcBorders>
              <w:top w:val="single" w:sz="4" w:space="0" w:color="auto"/>
              <w:left w:val="single" w:sz="4" w:space="0" w:color="auto"/>
              <w:bottom w:val="single" w:sz="4" w:space="0" w:color="auto"/>
              <w:right w:val="single" w:sz="4" w:space="0" w:color="auto"/>
            </w:tcBorders>
          </w:tcPr>
          <w:p w14:paraId="134DE174" w14:textId="77777777" w:rsidR="00861D55" w:rsidRDefault="00861D55" w:rsidP="007258A6">
            <w:pPr>
              <w:pStyle w:val="Table-Text"/>
              <w:spacing w:line="276" w:lineRule="auto"/>
              <w:jc w:val="both"/>
              <w:rPr>
                <w:rFonts w:ascii="Cambria" w:hAnsi="Cambria"/>
              </w:rPr>
            </w:pPr>
            <w:r>
              <w:rPr>
                <w:rFonts w:ascii="Cambria" w:hAnsi="Cambria"/>
              </w:rPr>
              <w:t>Version 3</w:t>
            </w:r>
          </w:p>
        </w:tc>
        <w:tc>
          <w:tcPr>
            <w:tcW w:w="2259" w:type="dxa"/>
            <w:tcBorders>
              <w:top w:val="single" w:sz="4" w:space="0" w:color="auto"/>
              <w:left w:val="single" w:sz="4" w:space="0" w:color="auto"/>
              <w:bottom w:val="single" w:sz="4" w:space="0" w:color="auto"/>
              <w:right w:val="single" w:sz="4" w:space="0" w:color="auto"/>
            </w:tcBorders>
          </w:tcPr>
          <w:p w14:paraId="2DCEE054" w14:textId="77777777" w:rsidR="00861D55" w:rsidRDefault="00861D55" w:rsidP="00ED522D">
            <w:pPr>
              <w:pStyle w:val="Table-Text"/>
              <w:spacing w:line="276" w:lineRule="auto"/>
              <w:jc w:val="both"/>
              <w:rPr>
                <w:rFonts w:ascii="Cambria" w:hAnsi="Cambria"/>
              </w:rPr>
            </w:pPr>
            <w:r>
              <w:rPr>
                <w:rFonts w:ascii="Cambria" w:hAnsi="Cambria"/>
              </w:rPr>
              <w:t>Christa Philippou</w:t>
            </w:r>
          </w:p>
          <w:p w14:paraId="7480D167" w14:textId="77777777" w:rsidR="00861D55" w:rsidRDefault="00861D55" w:rsidP="00ED522D">
            <w:pPr>
              <w:pStyle w:val="Table-Text"/>
              <w:spacing w:line="276" w:lineRule="auto"/>
              <w:jc w:val="both"/>
              <w:rPr>
                <w:rFonts w:ascii="Cambria" w:hAnsi="Cambria"/>
              </w:rPr>
            </w:pPr>
            <w:r>
              <w:rPr>
                <w:rFonts w:ascii="Cambria" w:hAnsi="Cambria"/>
              </w:rPr>
              <w:t>Maria Christodoulou</w:t>
            </w:r>
          </w:p>
          <w:p w14:paraId="0CEE42EC" w14:textId="77777777" w:rsidR="00861D55" w:rsidRDefault="00861D55" w:rsidP="00ED522D">
            <w:pPr>
              <w:pStyle w:val="Table-Text"/>
              <w:spacing w:line="276" w:lineRule="auto"/>
              <w:jc w:val="both"/>
              <w:rPr>
                <w:rFonts w:ascii="Cambria" w:hAnsi="Cambria"/>
              </w:rPr>
            </w:pPr>
            <w:r>
              <w:rPr>
                <w:rFonts w:ascii="Cambria" w:hAnsi="Cambria"/>
              </w:rPr>
              <w:t xml:space="preserve">Antonia </w:t>
            </w:r>
            <w:proofErr w:type="spellStart"/>
            <w:r>
              <w:rPr>
                <w:rFonts w:ascii="Cambria" w:hAnsi="Cambria"/>
              </w:rPr>
              <w:t>Nicolaou</w:t>
            </w:r>
            <w:proofErr w:type="spellEnd"/>
          </w:p>
        </w:tc>
        <w:tc>
          <w:tcPr>
            <w:tcW w:w="3402" w:type="dxa"/>
            <w:tcBorders>
              <w:top w:val="single" w:sz="4" w:space="0" w:color="auto"/>
              <w:left w:val="single" w:sz="4" w:space="0" w:color="auto"/>
              <w:bottom w:val="single" w:sz="4" w:space="0" w:color="auto"/>
              <w:right w:val="single" w:sz="4" w:space="0" w:color="auto"/>
            </w:tcBorders>
          </w:tcPr>
          <w:p w14:paraId="2B8A1DCB" w14:textId="77777777" w:rsidR="00861D55" w:rsidRPr="008931CC" w:rsidRDefault="00861D55" w:rsidP="007258A6">
            <w:pPr>
              <w:pStyle w:val="Table-Text"/>
              <w:spacing w:line="276" w:lineRule="auto"/>
              <w:jc w:val="both"/>
              <w:rPr>
                <w:rFonts w:ascii="Cambria" w:hAnsi="Cambria"/>
              </w:rPr>
            </w:pPr>
            <w:r>
              <w:rPr>
                <w:rFonts w:ascii="Cambria" w:hAnsi="Cambria"/>
              </w:rPr>
              <w:t>Corrections based on previous additions</w:t>
            </w:r>
          </w:p>
        </w:tc>
        <w:tc>
          <w:tcPr>
            <w:tcW w:w="1377" w:type="dxa"/>
            <w:tcBorders>
              <w:top w:val="single" w:sz="4" w:space="0" w:color="auto"/>
              <w:left w:val="single" w:sz="4" w:space="0" w:color="auto"/>
              <w:bottom w:val="single" w:sz="4" w:space="0" w:color="auto"/>
              <w:right w:val="single" w:sz="4" w:space="0" w:color="auto"/>
            </w:tcBorders>
          </w:tcPr>
          <w:p w14:paraId="6CA5C837" w14:textId="77777777" w:rsidR="00861D55" w:rsidRDefault="00861D55" w:rsidP="007258A6">
            <w:pPr>
              <w:pStyle w:val="Table-Text"/>
              <w:spacing w:line="276" w:lineRule="auto"/>
              <w:jc w:val="both"/>
              <w:rPr>
                <w:rFonts w:ascii="Cambria" w:hAnsi="Cambria"/>
              </w:rPr>
            </w:pPr>
            <w:r>
              <w:rPr>
                <w:rFonts w:ascii="Cambria" w:hAnsi="Cambria"/>
              </w:rPr>
              <w:t>11/10/2013</w:t>
            </w:r>
          </w:p>
        </w:tc>
      </w:tr>
      <w:tr w:rsidR="00F216DF" w:rsidRPr="006D5CB1" w14:paraId="0694479A" w14:textId="77777777" w:rsidTr="00AB572B">
        <w:trPr>
          <w:cantSplit/>
        </w:trPr>
        <w:tc>
          <w:tcPr>
            <w:tcW w:w="1818" w:type="dxa"/>
            <w:tcBorders>
              <w:top w:val="single" w:sz="4" w:space="0" w:color="auto"/>
              <w:left w:val="single" w:sz="4" w:space="0" w:color="auto"/>
              <w:bottom w:val="single" w:sz="4" w:space="0" w:color="auto"/>
              <w:right w:val="single" w:sz="4" w:space="0" w:color="auto"/>
            </w:tcBorders>
          </w:tcPr>
          <w:p w14:paraId="00115605" w14:textId="77777777" w:rsidR="00F216DF" w:rsidRDefault="00F216DF" w:rsidP="007258A6">
            <w:pPr>
              <w:pStyle w:val="Table-Text"/>
              <w:spacing w:line="276" w:lineRule="auto"/>
              <w:jc w:val="both"/>
              <w:rPr>
                <w:rFonts w:ascii="Cambria" w:hAnsi="Cambria"/>
              </w:rPr>
            </w:pPr>
            <w:r>
              <w:rPr>
                <w:rFonts w:ascii="Cambria" w:hAnsi="Cambria"/>
              </w:rPr>
              <w:t>Version 4</w:t>
            </w:r>
          </w:p>
        </w:tc>
        <w:tc>
          <w:tcPr>
            <w:tcW w:w="2259" w:type="dxa"/>
            <w:tcBorders>
              <w:top w:val="single" w:sz="4" w:space="0" w:color="auto"/>
              <w:left w:val="single" w:sz="4" w:space="0" w:color="auto"/>
              <w:bottom w:val="single" w:sz="4" w:space="0" w:color="auto"/>
              <w:right w:val="single" w:sz="4" w:space="0" w:color="auto"/>
            </w:tcBorders>
          </w:tcPr>
          <w:p w14:paraId="341DB32B" w14:textId="77777777" w:rsidR="00F216DF" w:rsidRDefault="00F216DF" w:rsidP="00ED522D">
            <w:pPr>
              <w:pStyle w:val="Table-Text"/>
              <w:spacing w:line="276" w:lineRule="auto"/>
              <w:jc w:val="both"/>
              <w:rPr>
                <w:rFonts w:ascii="Cambria" w:hAnsi="Cambria"/>
              </w:rPr>
            </w:pPr>
            <w:r>
              <w:rPr>
                <w:rFonts w:ascii="Cambria" w:hAnsi="Cambria"/>
              </w:rPr>
              <w:t xml:space="preserve">Antonia </w:t>
            </w:r>
            <w:proofErr w:type="spellStart"/>
            <w:r>
              <w:rPr>
                <w:rFonts w:ascii="Cambria" w:hAnsi="Cambria"/>
              </w:rPr>
              <w:t>Nicolaou</w:t>
            </w:r>
            <w:proofErr w:type="spellEnd"/>
          </w:p>
        </w:tc>
        <w:tc>
          <w:tcPr>
            <w:tcW w:w="3402" w:type="dxa"/>
            <w:tcBorders>
              <w:top w:val="single" w:sz="4" w:space="0" w:color="auto"/>
              <w:left w:val="single" w:sz="4" w:space="0" w:color="auto"/>
              <w:bottom w:val="single" w:sz="4" w:space="0" w:color="auto"/>
              <w:right w:val="single" w:sz="4" w:space="0" w:color="auto"/>
            </w:tcBorders>
          </w:tcPr>
          <w:p w14:paraId="726F38AF" w14:textId="77777777" w:rsidR="00F216DF" w:rsidRDefault="00F216DF" w:rsidP="007258A6">
            <w:pPr>
              <w:pStyle w:val="Table-Text"/>
              <w:spacing w:line="276" w:lineRule="auto"/>
              <w:jc w:val="both"/>
              <w:rPr>
                <w:rFonts w:ascii="Cambria" w:hAnsi="Cambria"/>
              </w:rPr>
            </w:pPr>
            <w:r>
              <w:rPr>
                <w:rFonts w:ascii="Cambria" w:hAnsi="Cambria"/>
              </w:rPr>
              <w:t>Added appendices</w:t>
            </w:r>
          </w:p>
        </w:tc>
        <w:tc>
          <w:tcPr>
            <w:tcW w:w="1377" w:type="dxa"/>
            <w:tcBorders>
              <w:top w:val="single" w:sz="4" w:space="0" w:color="auto"/>
              <w:left w:val="single" w:sz="4" w:space="0" w:color="auto"/>
              <w:bottom w:val="single" w:sz="4" w:space="0" w:color="auto"/>
              <w:right w:val="single" w:sz="4" w:space="0" w:color="auto"/>
            </w:tcBorders>
          </w:tcPr>
          <w:p w14:paraId="2FDE84AA" w14:textId="77777777" w:rsidR="00F216DF" w:rsidRDefault="00F216DF" w:rsidP="007258A6">
            <w:pPr>
              <w:pStyle w:val="Table-Text"/>
              <w:spacing w:line="276" w:lineRule="auto"/>
              <w:jc w:val="both"/>
              <w:rPr>
                <w:rFonts w:ascii="Cambria" w:hAnsi="Cambria"/>
              </w:rPr>
            </w:pPr>
            <w:r>
              <w:rPr>
                <w:rFonts w:ascii="Cambria" w:hAnsi="Cambria"/>
              </w:rPr>
              <w:t>11/10/2013</w:t>
            </w:r>
          </w:p>
        </w:tc>
      </w:tr>
      <w:tr w:rsidR="00C07CF4" w:rsidRPr="006D5CB1" w14:paraId="2C80BC26" w14:textId="77777777" w:rsidTr="005C6819">
        <w:trPr>
          <w:cantSplit/>
        </w:trPr>
        <w:tc>
          <w:tcPr>
            <w:tcW w:w="1818" w:type="dxa"/>
            <w:tcBorders>
              <w:top w:val="single" w:sz="4" w:space="0" w:color="auto"/>
              <w:left w:val="single" w:sz="4" w:space="0" w:color="auto"/>
              <w:bottom w:val="single" w:sz="4" w:space="0" w:color="auto"/>
              <w:right w:val="single" w:sz="4" w:space="0" w:color="auto"/>
            </w:tcBorders>
          </w:tcPr>
          <w:p w14:paraId="77B24AD3" w14:textId="77777777" w:rsidR="00C07CF4" w:rsidRDefault="00C07CF4" w:rsidP="007258A6">
            <w:pPr>
              <w:pStyle w:val="Table-Text"/>
              <w:spacing w:line="276" w:lineRule="auto"/>
              <w:jc w:val="both"/>
              <w:rPr>
                <w:rFonts w:ascii="Cambria" w:hAnsi="Cambria"/>
              </w:rPr>
            </w:pPr>
            <w:r>
              <w:rPr>
                <w:rFonts w:ascii="Cambria" w:hAnsi="Cambria"/>
              </w:rPr>
              <w:t>Version 5</w:t>
            </w:r>
          </w:p>
        </w:tc>
        <w:tc>
          <w:tcPr>
            <w:tcW w:w="2259" w:type="dxa"/>
            <w:tcBorders>
              <w:top w:val="single" w:sz="4" w:space="0" w:color="auto"/>
              <w:left w:val="single" w:sz="4" w:space="0" w:color="auto"/>
              <w:bottom w:val="single" w:sz="4" w:space="0" w:color="auto"/>
              <w:right w:val="single" w:sz="4" w:space="0" w:color="auto"/>
            </w:tcBorders>
          </w:tcPr>
          <w:p w14:paraId="0DED837B" w14:textId="77777777" w:rsidR="00C07CF4" w:rsidRDefault="00C07CF4" w:rsidP="00ED522D">
            <w:pPr>
              <w:pStyle w:val="Table-Text"/>
              <w:spacing w:line="276" w:lineRule="auto"/>
              <w:jc w:val="both"/>
              <w:rPr>
                <w:rFonts w:ascii="Cambria" w:hAnsi="Cambria"/>
              </w:rPr>
            </w:pPr>
            <w:r>
              <w:rPr>
                <w:rFonts w:ascii="Cambria" w:hAnsi="Cambria"/>
              </w:rPr>
              <w:t>Maria Christodoulou</w:t>
            </w:r>
          </w:p>
          <w:p w14:paraId="6BD9BEDA" w14:textId="77777777" w:rsidR="00C07CF4" w:rsidRDefault="00C07CF4" w:rsidP="00ED522D">
            <w:pPr>
              <w:pStyle w:val="Table-Text"/>
              <w:spacing w:line="276" w:lineRule="auto"/>
              <w:jc w:val="both"/>
              <w:rPr>
                <w:rFonts w:ascii="Cambria" w:hAnsi="Cambria"/>
              </w:rPr>
            </w:pPr>
            <w:r>
              <w:rPr>
                <w:rFonts w:ascii="Cambria" w:hAnsi="Cambria"/>
              </w:rPr>
              <w:t xml:space="preserve">Antonia </w:t>
            </w:r>
            <w:proofErr w:type="spellStart"/>
            <w:r>
              <w:rPr>
                <w:rFonts w:ascii="Cambria" w:hAnsi="Cambria"/>
              </w:rPr>
              <w:t>Nicolaou</w:t>
            </w:r>
            <w:proofErr w:type="spellEnd"/>
          </w:p>
          <w:p w14:paraId="1B7BA1BD" w14:textId="77777777" w:rsidR="00C07CF4" w:rsidRDefault="00C07CF4" w:rsidP="00ED522D">
            <w:pPr>
              <w:pStyle w:val="Table-Text"/>
              <w:spacing w:line="276" w:lineRule="auto"/>
              <w:jc w:val="both"/>
              <w:rPr>
                <w:rFonts w:ascii="Cambria" w:hAnsi="Cambria"/>
              </w:rPr>
            </w:pPr>
            <w:proofErr w:type="spellStart"/>
            <w:r>
              <w:rPr>
                <w:rFonts w:ascii="Cambria" w:hAnsi="Cambria"/>
              </w:rPr>
              <w:t>Aggeliki</w:t>
            </w:r>
            <w:proofErr w:type="spellEnd"/>
            <w:r>
              <w:rPr>
                <w:rFonts w:ascii="Cambria" w:hAnsi="Cambria"/>
              </w:rPr>
              <w:t xml:space="preserve"> </w:t>
            </w:r>
            <w:proofErr w:type="spellStart"/>
            <w:r>
              <w:rPr>
                <w:rFonts w:ascii="Cambria" w:hAnsi="Cambria"/>
              </w:rPr>
              <w:t>Neofytou</w:t>
            </w:r>
            <w:proofErr w:type="spellEnd"/>
          </w:p>
        </w:tc>
        <w:tc>
          <w:tcPr>
            <w:tcW w:w="3402" w:type="dxa"/>
            <w:tcBorders>
              <w:top w:val="single" w:sz="4" w:space="0" w:color="auto"/>
              <w:left w:val="single" w:sz="4" w:space="0" w:color="auto"/>
              <w:bottom w:val="single" w:sz="4" w:space="0" w:color="auto"/>
              <w:right w:val="single" w:sz="4" w:space="0" w:color="auto"/>
            </w:tcBorders>
          </w:tcPr>
          <w:p w14:paraId="70F8A2E7" w14:textId="77777777" w:rsidR="00C07CF4" w:rsidRDefault="00C07CF4" w:rsidP="007258A6">
            <w:pPr>
              <w:pStyle w:val="Table-Text"/>
              <w:spacing w:line="276" w:lineRule="auto"/>
              <w:jc w:val="both"/>
              <w:rPr>
                <w:rFonts w:ascii="Cambria" w:hAnsi="Cambria"/>
              </w:rPr>
            </w:pPr>
            <w:r>
              <w:rPr>
                <w:rFonts w:ascii="Cambria" w:hAnsi="Cambria"/>
              </w:rPr>
              <w:t>Revised document, applied changes based on instructor feedback and adjusted to database-driven solution</w:t>
            </w:r>
          </w:p>
        </w:tc>
        <w:tc>
          <w:tcPr>
            <w:tcW w:w="1377" w:type="dxa"/>
            <w:tcBorders>
              <w:top w:val="single" w:sz="4" w:space="0" w:color="auto"/>
              <w:left w:val="single" w:sz="4" w:space="0" w:color="auto"/>
              <w:bottom w:val="single" w:sz="4" w:space="0" w:color="auto"/>
              <w:right w:val="single" w:sz="4" w:space="0" w:color="auto"/>
            </w:tcBorders>
          </w:tcPr>
          <w:p w14:paraId="0D8E708E" w14:textId="4E1EC4DC" w:rsidR="00C07CF4" w:rsidRDefault="00AB572B" w:rsidP="007258A6">
            <w:pPr>
              <w:pStyle w:val="Table-Text"/>
              <w:spacing w:line="276" w:lineRule="auto"/>
              <w:jc w:val="both"/>
              <w:rPr>
                <w:rFonts w:ascii="Cambria" w:hAnsi="Cambria"/>
              </w:rPr>
            </w:pPr>
            <w:r>
              <w:rPr>
                <w:rFonts w:ascii="Cambria" w:hAnsi="Cambria"/>
              </w:rPr>
              <w:t>23/1/2014</w:t>
            </w:r>
            <w:bookmarkStart w:id="0" w:name="_GoBack"/>
            <w:bookmarkEnd w:id="0"/>
          </w:p>
        </w:tc>
      </w:tr>
    </w:tbl>
    <w:p w14:paraId="018B8A42" w14:textId="77777777" w:rsidR="00DB2382" w:rsidRPr="006D5CB1" w:rsidRDefault="00DB2382" w:rsidP="007258A6">
      <w:pPr>
        <w:spacing w:line="276" w:lineRule="auto"/>
        <w:jc w:val="both"/>
        <w:rPr>
          <w:rFonts w:ascii="Cambria" w:hAnsi="Cambria"/>
        </w:rPr>
      </w:pPr>
    </w:p>
    <w:p w14:paraId="6143B900" w14:textId="77777777" w:rsidR="00DB2382" w:rsidRPr="006D5CB1" w:rsidRDefault="00DB2382" w:rsidP="007258A6">
      <w:pPr>
        <w:spacing w:line="276" w:lineRule="auto"/>
        <w:jc w:val="both"/>
        <w:rPr>
          <w:rFonts w:ascii="Cambria" w:hAnsi="Cambria"/>
        </w:rPr>
      </w:pPr>
    </w:p>
    <w:p w14:paraId="7E1D2996" w14:textId="77777777" w:rsidR="00DB2382" w:rsidRPr="006D5CB1" w:rsidRDefault="00DB2382" w:rsidP="007258A6">
      <w:pPr>
        <w:spacing w:line="276" w:lineRule="auto"/>
        <w:jc w:val="both"/>
        <w:rPr>
          <w:rFonts w:ascii="Cambria" w:hAnsi="Cambria"/>
        </w:rPr>
      </w:pPr>
    </w:p>
    <w:p w14:paraId="3FD15D13" w14:textId="77777777" w:rsidR="00DB2382" w:rsidRPr="006D5CB1" w:rsidRDefault="00DB2382" w:rsidP="007258A6">
      <w:pPr>
        <w:spacing w:line="276" w:lineRule="auto"/>
        <w:jc w:val="both"/>
        <w:rPr>
          <w:rFonts w:ascii="Cambria" w:hAnsi="Cambria"/>
        </w:rPr>
      </w:pPr>
    </w:p>
    <w:p w14:paraId="5DEC65DC" w14:textId="77777777" w:rsidR="00DB2382" w:rsidRPr="006D5CB1" w:rsidRDefault="00DB2382" w:rsidP="007258A6">
      <w:pPr>
        <w:spacing w:line="276" w:lineRule="auto"/>
        <w:jc w:val="both"/>
        <w:rPr>
          <w:rFonts w:ascii="Cambria" w:hAnsi="Cambria"/>
        </w:rPr>
      </w:pPr>
    </w:p>
    <w:p w14:paraId="510C9F75" w14:textId="77777777" w:rsidR="00DB2382" w:rsidRPr="006D5CB1" w:rsidRDefault="00DB2382" w:rsidP="007258A6">
      <w:pPr>
        <w:spacing w:line="276" w:lineRule="auto"/>
        <w:jc w:val="both"/>
        <w:rPr>
          <w:rFonts w:ascii="Cambria" w:hAnsi="Cambria"/>
        </w:rPr>
      </w:pPr>
    </w:p>
    <w:p w14:paraId="6C4E32FA" w14:textId="77777777" w:rsidR="00DB2382" w:rsidRPr="006D5CB1" w:rsidRDefault="00DB2382" w:rsidP="007258A6">
      <w:pPr>
        <w:spacing w:line="276" w:lineRule="auto"/>
        <w:jc w:val="both"/>
        <w:rPr>
          <w:rFonts w:ascii="Cambria" w:hAnsi="Cambria"/>
        </w:rPr>
      </w:pPr>
    </w:p>
    <w:p w14:paraId="0F069B1B" w14:textId="77777777" w:rsidR="00DB2382" w:rsidRPr="006D5CB1" w:rsidRDefault="00DB2382" w:rsidP="007258A6">
      <w:pPr>
        <w:spacing w:line="276" w:lineRule="auto"/>
        <w:jc w:val="both"/>
        <w:rPr>
          <w:rFonts w:ascii="Cambria" w:hAnsi="Cambria"/>
        </w:rPr>
      </w:pPr>
    </w:p>
    <w:p w14:paraId="0B791F12" w14:textId="77777777" w:rsidR="00647693" w:rsidRPr="006D5CB1" w:rsidRDefault="00DB2382" w:rsidP="007258A6">
      <w:pPr>
        <w:tabs>
          <w:tab w:val="left" w:pos="1935"/>
        </w:tabs>
        <w:spacing w:line="276" w:lineRule="auto"/>
        <w:jc w:val="both"/>
        <w:rPr>
          <w:rFonts w:ascii="Cambria" w:hAnsi="Cambria"/>
        </w:rPr>
      </w:pPr>
      <w:r w:rsidRPr="006D5CB1">
        <w:rPr>
          <w:rFonts w:ascii="Cambria" w:hAnsi="Cambria"/>
        </w:rPr>
        <w:tab/>
      </w:r>
    </w:p>
    <w:p w14:paraId="40A9BB39" w14:textId="77777777" w:rsidR="00647693" w:rsidRPr="006D5CB1" w:rsidRDefault="00647693" w:rsidP="007258A6">
      <w:pPr>
        <w:pStyle w:val="Heading1-FormatOnly"/>
        <w:numPr>
          <w:ilvl w:val="0"/>
          <w:numId w:val="0"/>
        </w:numPr>
        <w:spacing w:line="276" w:lineRule="auto"/>
        <w:jc w:val="both"/>
        <w:rPr>
          <w:rFonts w:ascii="Cambria" w:hAnsi="Cambria"/>
          <w:lang w:val="en-US"/>
        </w:rPr>
      </w:pPr>
      <w:r w:rsidRPr="006D5CB1">
        <w:rPr>
          <w:rFonts w:ascii="Cambria" w:hAnsi="Cambria"/>
          <w:lang w:val="en-US"/>
        </w:rPr>
        <w:lastRenderedPageBreak/>
        <w:t>Contents</w:t>
      </w:r>
    </w:p>
    <w:p w14:paraId="4A8050B3" w14:textId="77777777" w:rsidR="004C29B1" w:rsidRPr="006D5CB1" w:rsidRDefault="00DA6461" w:rsidP="007258A6">
      <w:pPr>
        <w:pStyle w:val="TOC1"/>
        <w:tabs>
          <w:tab w:val="left" w:pos="420"/>
        </w:tabs>
        <w:spacing w:line="276" w:lineRule="auto"/>
        <w:jc w:val="both"/>
        <w:rPr>
          <w:rFonts w:ascii="Cambria" w:eastAsia="MS Mincho" w:hAnsi="Cambria"/>
          <w:b w:val="0"/>
          <w:smallCaps w:val="0"/>
          <w:noProof/>
          <w:szCs w:val="24"/>
          <w:lang w:eastAsia="ja-JP"/>
        </w:rPr>
      </w:pPr>
      <w:r w:rsidRPr="006D5CB1">
        <w:rPr>
          <w:rFonts w:ascii="Cambria" w:hAnsi="Cambria"/>
        </w:rPr>
        <w:fldChar w:fldCharType="begin"/>
      </w:r>
      <w:r w:rsidR="00647693" w:rsidRPr="006D5CB1">
        <w:rPr>
          <w:rFonts w:ascii="Cambria" w:hAnsi="Cambria"/>
        </w:rPr>
        <w:instrText xml:space="preserve"> TOC \o "1-3" </w:instrText>
      </w:r>
      <w:r w:rsidRPr="006D5CB1">
        <w:rPr>
          <w:rFonts w:ascii="Cambria" w:hAnsi="Cambria"/>
        </w:rPr>
        <w:fldChar w:fldCharType="separate"/>
      </w:r>
      <w:r w:rsidR="004C29B1" w:rsidRPr="006D5CB1">
        <w:rPr>
          <w:rFonts w:ascii="Cambria" w:hAnsi="Cambria"/>
          <w:noProof/>
        </w:rPr>
        <w:t>1.</w:t>
      </w:r>
      <w:r w:rsidR="004C29B1" w:rsidRPr="006D5CB1">
        <w:rPr>
          <w:rFonts w:ascii="Cambria" w:eastAsia="MS Mincho" w:hAnsi="Cambria"/>
          <w:b w:val="0"/>
          <w:smallCaps w:val="0"/>
          <w:noProof/>
          <w:szCs w:val="24"/>
          <w:lang w:eastAsia="ja-JP"/>
        </w:rPr>
        <w:tab/>
      </w:r>
      <w:r w:rsidR="004C29B1" w:rsidRPr="006D5CB1">
        <w:rPr>
          <w:rFonts w:ascii="Cambria" w:hAnsi="Cambria"/>
          <w:noProof/>
        </w:rPr>
        <w:t>Introduction</w:t>
      </w:r>
      <w:r w:rsidR="004C29B1" w:rsidRPr="006D5CB1">
        <w:rPr>
          <w:rFonts w:ascii="Cambria" w:hAnsi="Cambria"/>
          <w:noProof/>
        </w:rPr>
        <w:tab/>
      </w:r>
      <w:r w:rsidRPr="006D5CB1">
        <w:rPr>
          <w:rFonts w:ascii="Cambria" w:hAnsi="Cambria"/>
          <w:noProof/>
        </w:rPr>
        <w:fldChar w:fldCharType="begin"/>
      </w:r>
      <w:r w:rsidR="004C29B1" w:rsidRPr="006D5CB1">
        <w:rPr>
          <w:rFonts w:ascii="Cambria" w:hAnsi="Cambria"/>
          <w:noProof/>
        </w:rPr>
        <w:instrText xml:space="preserve"> PAGEREF _Toc239409850 \h </w:instrText>
      </w:r>
      <w:r w:rsidRPr="006D5CB1">
        <w:rPr>
          <w:rFonts w:ascii="Cambria" w:hAnsi="Cambria"/>
          <w:noProof/>
        </w:rPr>
      </w:r>
      <w:r w:rsidRPr="006D5CB1">
        <w:rPr>
          <w:rFonts w:ascii="Cambria" w:hAnsi="Cambria"/>
          <w:noProof/>
        </w:rPr>
        <w:fldChar w:fldCharType="separate"/>
      </w:r>
      <w:r w:rsidR="004C29B1" w:rsidRPr="006D5CB1">
        <w:rPr>
          <w:rFonts w:ascii="Cambria" w:hAnsi="Cambria"/>
          <w:noProof/>
        </w:rPr>
        <w:t>3</w:t>
      </w:r>
      <w:r w:rsidRPr="006D5CB1">
        <w:rPr>
          <w:rFonts w:ascii="Cambria" w:hAnsi="Cambria"/>
          <w:noProof/>
        </w:rPr>
        <w:fldChar w:fldCharType="end"/>
      </w:r>
    </w:p>
    <w:p w14:paraId="37A4B872" w14:textId="77777777" w:rsidR="004C29B1" w:rsidRPr="006D5CB1" w:rsidRDefault="004C29B1" w:rsidP="007258A6">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1.1</w:t>
      </w:r>
      <w:r w:rsidRPr="006D5CB1">
        <w:rPr>
          <w:rFonts w:ascii="Cambria" w:eastAsia="MS Mincho" w:hAnsi="Cambria"/>
          <w:smallCaps w:val="0"/>
          <w:noProof/>
          <w:szCs w:val="24"/>
          <w:lang w:eastAsia="ja-JP"/>
        </w:rPr>
        <w:tab/>
      </w:r>
      <w:r w:rsidRPr="006D5CB1">
        <w:rPr>
          <w:rFonts w:ascii="Cambria" w:hAnsi="Cambria"/>
          <w:noProof/>
        </w:rPr>
        <w:t>Purpose</w:t>
      </w:r>
      <w:r w:rsidRPr="006D5CB1">
        <w:rPr>
          <w:rFonts w:ascii="Cambria" w:hAnsi="Cambria"/>
          <w:noProof/>
        </w:rPr>
        <w:tab/>
      </w:r>
      <w:r w:rsidR="00DA6461" w:rsidRPr="006D5CB1">
        <w:rPr>
          <w:rFonts w:ascii="Cambria" w:hAnsi="Cambria"/>
          <w:noProof/>
        </w:rPr>
        <w:fldChar w:fldCharType="begin"/>
      </w:r>
      <w:r w:rsidRPr="006D5CB1">
        <w:rPr>
          <w:rFonts w:ascii="Cambria" w:hAnsi="Cambria"/>
          <w:noProof/>
        </w:rPr>
        <w:instrText xml:space="preserve"> PAGEREF _Toc239409851 \h </w:instrText>
      </w:r>
      <w:r w:rsidR="00DA6461" w:rsidRPr="006D5CB1">
        <w:rPr>
          <w:rFonts w:ascii="Cambria" w:hAnsi="Cambria"/>
          <w:noProof/>
        </w:rPr>
      </w:r>
      <w:r w:rsidR="00DA6461" w:rsidRPr="006D5CB1">
        <w:rPr>
          <w:rFonts w:ascii="Cambria" w:hAnsi="Cambria"/>
          <w:noProof/>
        </w:rPr>
        <w:fldChar w:fldCharType="separate"/>
      </w:r>
      <w:r w:rsidRPr="006D5CB1">
        <w:rPr>
          <w:rFonts w:ascii="Cambria" w:hAnsi="Cambria"/>
          <w:noProof/>
        </w:rPr>
        <w:t>3</w:t>
      </w:r>
      <w:r w:rsidR="00DA6461" w:rsidRPr="006D5CB1">
        <w:rPr>
          <w:rFonts w:ascii="Cambria" w:hAnsi="Cambria"/>
          <w:noProof/>
        </w:rPr>
        <w:fldChar w:fldCharType="end"/>
      </w:r>
    </w:p>
    <w:p w14:paraId="4544C9F3" w14:textId="77777777" w:rsidR="004C29B1" w:rsidRPr="006D5CB1" w:rsidRDefault="004C29B1" w:rsidP="007258A6">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1.2</w:t>
      </w:r>
      <w:r w:rsidRPr="006D5CB1">
        <w:rPr>
          <w:rFonts w:ascii="Cambria" w:eastAsia="MS Mincho" w:hAnsi="Cambria"/>
          <w:smallCaps w:val="0"/>
          <w:noProof/>
          <w:szCs w:val="24"/>
          <w:lang w:eastAsia="ja-JP"/>
        </w:rPr>
        <w:tab/>
      </w:r>
      <w:r w:rsidRPr="006D5CB1">
        <w:rPr>
          <w:rFonts w:ascii="Cambria" w:hAnsi="Cambria"/>
          <w:noProof/>
        </w:rPr>
        <w:t>Scope</w:t>
      </w:r>
      <w:r w:rsidRPr="006D5CB1">
        <w:rPr>
          <w:rFonts w:ascii="Cambria" w:hAnsi="Cambria"/>
          <w:noProof/>
        </w:rPr>
        <w:tab/>
      </w:r>
      <w:r w:rsidR="00DA6461" w:rsidRPr="006D5CB1">
        <w:rPr>
          <w:rFonts w:ascii="Cambria" w:hAnsi="Cambria"/>
          <w:noProof/>
        </w:rPr>
        <w:fldChar w:fldCharType="begin"/>
      </w:r>
      <w:r w:rsidRPr="006D5CB1">
        <w:rPr>
          <w:rFonts w:ascii="Cambria" w:hAnsi="Cambria"/>
          <w:noProof/>
        </w:rPr>
        <w:instrText xml:space="preserve"> PAGEREF _Toc239409852 \h </w:instrText>
      </w:r>
      <w:r w:rsidR="00DA6461" w:rsidRPr="006D5CB1">
        <w:rPr>
          <w:rFonts w:ascii="Cambria" w:hAnsi="Cambria"/>
          <w:noProof/>
        </w:rPr>
      </w:r>
      <w:r w:rsidR="00DA6461" w:rsidRPr="006D5CB1">
        <w:rPr>
          <w:rFonts w:ascii="Cambria" w:hAnsi="Cambria"/>
          <w:noProof/>
        </w:rPr>
        <w:fldChar w:fldCharType="separate"/>
      </w:r>
      <w:r w:rsidRPr="006D5CB1">
        <w:rPr>
          <w:rFonts w:ascii="Cambria" w:hAnsi="Cambria"/>
          <w:noProof/>
        </w:rPr>
        <w:t>3</w:t>
      </w:r>
      <w:r w:rsidR="00DA6461" w:rsidRPr="006D5CB1">
        <w:rPr>
          <w:rFonts w:ascii="Cambria" w:hAnsi="Cambria"/>
          <w:noProof/>
        </w:rPr>
        <w:fldChar w:fldCharType="end"/>
      </w:r>
    </w:p>
    <w:p w14:paraId="7B0455A0" w14:textId="77777777" w:rsidR="004C29B1" w:rsidRPr="006D5CB1" w:rsidRDefault="004C29B1" w:rsidP="007258A6">
      <w:pPr>
        <w:pStyle w:val="TOC2"/>
        <w:tabs>
          <w:tab w:val="left" w:pos="540"/>
        </w:tabs>
        <w:spacing w:line="276" w:lineRule="auto"/>
        <w:jc w:val="both"/>
        <w:rPr>
          <w:rFonts w:ascii="Cambria" w:eastAsia="MS Mincho" w:hAnsi="Cambria"/>
          <w:smallCaps w:val="0"/>
          <w:noProof/>
          <w:szCs w:val="24"/>
          <w:lang w:eastAsia="ja-JP"/>
        </w:rPr>
      </w:pPr>
      <w:r w:rsidRPr="006D5CB1">
        <w:rPr>
          <w:rFonts w:ascii="Cambria" w:hAnsi="Cambria"/>
          <w:noProof/>
        </w:rPr>
        <w:t>1.3</w:t>
      </w:r>
      <w:r w:rsidRPr="006D5CB1">
        <w:rPr>
          <w:rFonts w:ascii="Cambria" w:eastAsia="MS Mincho" w:hAnsi="Cambria"/>
          <w:smallCaps w:val="0"/>
          <w:noProof/>
          <w:szCs w:val="24"/>
          <w:lang w:eastAsia="ja-JP"/>
        </w:rPr>
        <w:tab/>
      </w:r>
      <w:r w:rsidRPr="006D5CB1">
        <w:rPr>
          <w:rFonts w:ascii="Cambria" w:hAnsi="Cambria"/>
          <w:noProof/>
        </w:rPr>
        <w:t>Definitions, Acronyms, and Abbreviations</w:t>
      </w:r>
      <w:r w:rsidRPr="006D5CB1">
        <w:rPr>
          <w:rFonts w:ascii="Cambria" w:hAnsi="Cambria"/>
          <w:noProof/>
        </w:rPr>
        <w:tab/>
      </w:r>
      <w:r w:rsidR="00DA6461" w:rsidRPr="006D5CB1">
        <w:rPr>
          <w:rFonts w:ascii="Cambria" w:hAnsi="Cambria"/>
          <w:noProof/>
        </w:rPr>
        <w:fldChar w:fldCharType="begin"/>
      </w:r>
      <w:r w:rsidRPr="006D5CB1">
        <w:rPr>
          <w:rFonts w:ascii="Cambria" w:hAnsi="Cambria"/>
          <w:noProof/>
        </w:rPr>
        <w:instrText xml:space="preserve"> PAGEREF _Toc239409853 \h </w:instrText>
      </w:r>
      <w:r w:rsidR="00DA6461" w:rsidRPr="006D5CB1">
        <w:rPr>
          <w:rFonts w:ascii="Cambria" w:hAnsi="Cambria"/>
          <w:noProof/>
        </w:rPr>
      </w:r>
      <w:r w:rsidR="00DA6461" w:rsidRPr="006D5CB1">
        <w:rPr>
          <w:rFonts w:ascii="Cambria" w:hAnsi="Cambria"/>
          <w:noProof/>
        </w:rPr>
        <w:fldChar w:fldCharType="separate"/>
      </w:r>
      <w:r w:rsidRPr="006D5CB1">
        <w:rPr>
          <w:rFonts w:ascii="Cambria" w:hAnsi="Cambria"/>
          <w:noProof/>
        </w:rPr>
        <w:t>3</w:t>
      </w:r>
      <w:r w:rsidR="00DA6461" w:rsidRPr="006D5CB1">
        <w:rPr>
          <w:rFonts w:ascii="Cambria" w:hAnsi="Cambria"/>
          <w:noProof/>
        </w:rPr>
        <w:fldChar w:fldCharType="end"/>
      </w:r>
    </w:p>
    <w:p w14:paraId="7055DFF8" w14:textId="76BD8F50"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1.4</w:t>
      </w:r>
      <w:r w:rsidRPr="006D5CB1">
        <w:rPr>
          <w:rFonts w:ascii="Cambria" w:eastAsia="MS Mincho" w:hAnsi="Cambria"/>
          <w:smallCaps w:val="0"/>
          <w:noProof/>
          <w:szCs w:val="24"/>
          <w:lang w:eastAsia="ja-JP"/>
        </w:rPr>
        <w:tab/>
      </w:r>
      <w:r w:rsidRPr="006D5CB1">
        <w:rPr>
          <w:rFonts w:ascii="Cambria" w:hAnsi="Cambria"/>
          <w:noProof/>
        </w:rPr>
        <w:t>References</w:t>
      </w:r>
      <w:r w:rsidRPr="006D5CB1">
        <w:rPr>
          <w:rFonts w:ascii="Cambria" w:hAnsi="Cambria"/>
          <w:noProof/>
        </w:rPr>
        <w:tab/>
      </w:r>
      <w:r w:rsidR="00656DF6" w:rsidRPr="00BC265C">
        <w:rPr>
          <w:rFonts w:ascii="Cambria" w:hAnsi="Cambria"/>
          <w:noProof/>
        </w:rPr>
        <w:t>4</w:t>
      </w:r>
    </w:p>
    <w:p w14:paraId="297E2F3F" w14:textId="0B9BEEA8" w:rsidR="004C29B1" w:rsidRPr="00BC265C" w:rsidRDefault="004C29B1" w:rsidP="007258A6">
      <w:pPr>
        <w:pStyle w:val="TOC1"/>
        <w:tabs>
          <w:tab w:val="left" w:pos="420"/>
        </w:tabs>
        <w:spacing w:line="276" w:lineRule="auto"/>
        <w:jc w:val="both"/>
        <w:rPr>
          <w:rFonts w:ascii="Cambria" w:eastAsia="MS Mincho" w:hAnsi="Cambria"/>
          <w:b w:val="0"/>
          <w:smallCaps w:val="0"/>
        </w:rPr>
      </w:pPr>
      <w:r w:rsidRPr="006D5CB1">
        <w:rPr>
          <w:rFonts w:ascii="Cambria" w:hAnsi="Cambria"/>
          <w:noProof/>
        </w:rPr>
        <w:t>2.</w:t>
      </w:r>
      <w:r w:rsidRPr="006D5CB1">
        <w:rPr>
          <w:rFonts w:ascii="Cambria" w:eastAsia="MS Mincho" w:hAnsi="Cambria"/>
          <w:b w:val="0"/>
          <w:smallCaps w:val="0"/>
          <w:noProof/>
          <w:szCs w:val="24"/>
          <w:lang w:eastAsia="ja-JP"/>
        </w:rPr>
        <w:tab/>
      </w:r>
      <w:r w:rsidRPr="006D5CB1">
        <w:rPr>
          <w:rFonts w:ascii="Cambria" w:hAnsi="Cambria"/>
          <w:noProof/>
        </w:rPr>
        <w:t>Overall Description</w:t>
      </w:r>
      <w:r w:rsidRPr="006D5CB1">
        <w:rPr>
          <w:rFonts w:ascii="Cambria" w:hAnsi="Cambria"/>
          <w:noProof/>
        </w:rPr>
        <w:tab/>
      </w:r>
      <w:r w:rsidR="00A902C5" w:rsidRPr="00BC265C">
        <w:rPr>
          <w:rFonts w:ascii="Cambria" w:hAnsi="Cambria"/>
          <w:noProof/>
        </w:rPr>
        <w:t>6</w:t>
      </w:r>
    </w:p>
    <w:p w14:paraId="68E74AFE" w14:textId="781F5B39"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2.1</w:t>
      </w:r>
      <w:r w:rsidRPr="006D5CB1">
        <w:rPr>
          <w:rFonts w:ascii="Cambria" w:eastAsia="MS Mincho" w:hAnsi="Cambria"/>
          <w:smallCaps w:val="0"/>
          <w:noProof/>
          <w:szCs w:val="24"/>
          <w:lang w:eastAsia="ja-JP"/>
        </w:rPr>
        <w:tab/>
      </w:r>
      <w:r w:rsidRPr="006D5CB1">
        <w:rPr>
          <w:rFonts w:ascii="Cambria" w:hAnsi="Cambria"/>
          <w:noProof/>
        </w:rPr>
        <w:t>Product Perspective</w:t>
      </w:r>
      <w:r w:rsidRPr="006D5CB1">
        <w:rPr>
          <w:rFonts w:ascii="Cambria" w:hAnsi="Cambria"/>
          <w:noProof/>
        </w:rPr>
        <w:tab/>
      </w:r>
      <w:r w:rsidR="00A902C5" w:rsidRPr="00BC265C">
        <w:rPr>
          <w:rFonts w:ascii="Cambria" w:hAnsi="Cambria"/>
          <w:noProof/>
        </w:rPr>
        <w:t>6</w:t>
      </w:r>
    </w:p>
    <w:p w14:paraId="0C34DA94" w14:textId="65FBA2C0"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2.1.1</w:t>
      </w:r>
      <w:r w:rsidRPr="006D5CB1">
        <w:rPr>
          <w:rFonts w:ascii="Cambria" w:eastAsia="MS Mincho" w:hAnsi="Cambria"/>
          <w:i w:val="0"/>
          <w:noProof/>
          <w:sz w:val="24"/>
          <w:szCs w:val="24"/>
          <w:lang w:eastAsia="ja-JP"/>
        </w:rPr>
        <w:tab/>
      </w:r>
      <w:r w:rsidRPr="006D5CB1">
        <w:rPr>
          <w:rFonts w:ascii="Cambria" w:hAnsi="Cambria"/>
          <w:i w:val="0"/>
          <w:noProof/>
        </w:rPr>
        <w:t>System Interfaces</w:t>
      </w:r>
      <w:r w:rsidRPr="006D5CB1">
        <w:rPr>
          <w:rFonts w:ascii="Cambria" w:hAnsi="Cambria"/>
          <w:i w:val="0"/>
          <w:noProof/>
        </w:rPr>
        <w:tab/>
      </w:r>
      <w:r w:rsidR="00A902C5" w:rsidRPr="00BC265C">
        <w:rPr>
          <w:rFonts w:ascii="Cambria" w:hAnsi="Cambria"/>
          <w:i w:val="0"/>
          <w:noProof/>
        </w:rPr>
        <w:t>6</w:t>
      </w:r>
    </w:p>
    <w:p w14:paraId="62B20D3F" w14:textId="019F8223"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2.1.2</w:t>
      </w:r>
      <w:r w:rsidRPr="006D5CB1">
        <w:rPr>
          <w:rFonts w:ascii="Cambria" w:eastAsia="MS Mincho" w:hAnsi="Cambria"/>
          <w:i w:val="0"/>
          <w:noProof/>
          <w:sz w:val="24"/>
          <w:szCs w:val="24"/>
          <w:lang w:eastAsia="ja-JP"/>
        </w:rPr>
        <w:tab/>
      </w:r>
      <w:r w:rsidRPr="006D5CB1">
        <w:rPr>
          <w:rFonts w:ascii="Cambria" w:hAnsi="Cambria"/>
          <w:i w:val="0"/>
          <w:noProof/>
        </w:rPr>
        <w:t>User Interfaces</w:t>
      </w:r>
      <w:r w:rsidRPr="006D5CB1">
        <w:rPr>
          <w:rFonts w:ascii="Cambria" w:hAnsi="Cambria"/>
          <w:i w:val="0"/>
          <w:noProof/>
        </w:rPr>
        <w:tab/>
      </w:r>
      <w:r w:rsidR="00A902C5" w:rsidRPr="00BC265C">
        <w:rPr>
          <w:rFonts w:ascii="Cambria" w:hAnsi="Cambria"/>
          <w:i w:val="0"/>
          <w:noProof/>
        </w:rPr>
        <w:t>6</w:t>
      </w:r>
    </w:p>
    <w:p w14:paraId="63B30D8A" w14:textId="5F5018C8"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2.1.3</w:t>
      </w:r>
      <w:r w:rsidRPr="006D5CB1">
        <w:rPr>
          <w:rFonts w:ascii="Cambria" w:eastAsia="MS Mincho" w:hAnsi="Cambria"/>
          <w:i w:val="0"/>
          <w:noProof/>
          <w:sz w:val="24"/>
          <w:szCs w:val="24"/>
          <w:lang w:eastAsia="ja-JP"/>
        </w:rPr>
        <w:tab/>
      </w:r>
      <w:r w:rsidRPr="006D5CB1">
        <w:rPr>
          <w:rFonts w:ascii="Cambria" w:hAnsi="Cambria"/>
          <w:i w:val="0"/>
          <w:noProof/>
        </w:rPr>
        <w:t>Hardware Interfaces</w:t>
      </w:r>
      <w:r w:rsidRPr="006D5CB1">
        <w:rPr>
          <w:rFonts w:ascii="Cambria" w:hAnsi="Cambria"/>
          <w:i w:val="0"/>
          <w:noProof/>
        </w:rPr>
        <w:tab/>
      </w:r>
      <w:r w:rsidR="00A902C5" w:rsidRPr="00BC265C">
        <w:rPr>
          <w:rFonts w:ascii="Cambria" w:hAnsi="Cambria"/>
          <w:i w:val="0"/>
          <w:noProof/>
        </w:rPr>
        <w:t>6</w:t>
      </w:r>
    </w:p>
    <w:p w14:paraId="671B574C" w14:textId="1ED3A6F9"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2.1.4</w:t>
      </w:r>
      <w:r w:rsidRPr="006D5CB1">
        <w:rPr>
          <w:rFonts w:ascii="Cambria" w:eastAsia="MS Mincho" w:hAnsi="Cambria"/>
          <w:i w:val="0"/>
          <w:noProof/>
          <w:sz w:val="24"/>
          <w:szCs w:val="24"/>
          <w:lang w:eastAsia="ja-JP"/>
        </w:rPr>
        <w:tab/>
      </w:r>
      <w:r w:rsidRPr="006D5CB1">
        <w:rPr>
          <w:rFonts w:ascii="Cambria" w:hAnsi="Cambria"/>
          <w:i w:val="0"/>
          <w:noProof/>
        </w:rPr>
        <w:t>Software Interfaces</w:t>
      </w:r>
      <w:r w:rsidRPr="006D5CB1">
        <w:rPr>
          <w:rFonts w:ascii="Cambria" w:hAnsi="Cambria"/>
          <w:i w:val="0"/>
          <w:noProof/>
        </w:rPr>
        <w:tab/>
      </w:r>
      <w:r w:rsidR="00A902C5" w:rsidRPr="00BC265C">
        <w:rPr>
          <w:rFonts w:ascii="Cambria" w:hAnsi="Cambria"/>
          <w:i w:val="0"/>
          <w:noProof/>
        </w:rPr>
        <w:t>6</w:t>
      </w:r>
    </w:p>
    <w:p w14:paraId="1EF0FB98" w14:textId="38B95621"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2.1.5</w:t>
      </w:r>
      <w:r w:rsidRPr="006D5CB1">
        <w:rPr>
          <w:rFonts w:ascii="Cambria" w:eastAsia="MS Mincho" w:hAnsi="Cambria"/>
          <w:i w:val="0"/>
          <w:noProof/>
          <w:sz w:val="24"/>
          <w:szCs w:val="24"/>
          <w:lang w:eastAsia="ja-JP"/>
        </w:rPr>
        <w:tab/>
      </w:r>
      <w:r w:rsidRPr="006D5CB1">
        <w:rPr>
          <w:rFonts w:ascii="Cambria" w:hAnsi="Cambria"/>
          <w:i w:val="0"/>
          <w:noProof/>
        </w:rPr>
        <w:t>Communications Interfaces</w:t>
      </w:r>
      <w:r w:rsidRPr="006D5CB1">
        <w:rPr>
          <w:rFonts w:ascii="Cambria" w:hAnsi="Cambria"/>
          <w:i w:val="0"/>
          <w:noProof/>
        </w:rPr>
        <w:tab/>
      </w:r>
      <w:r w:rsidR="00A902C5" w:rsidRPr="00BC265C">
        <w:rPr>
          <w:rFonts w:ascii="Cambria" w:hAnsi="Cambria"/>
          <w:i w:val="0"/>
          <w:noProof/>
        </w:rPr>
        <w:t>7</w:t>
      </w:r>
    </w:p>
    <w:p w14:paraId="1DF0A8CC" w14:textId="392A0841"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2.1.6</w:t>
      </w:r>
      <w:r w:rsidRPr="006D5CB1">
        <w:rPr>
          <w:rFonts w:ascii="Cambria" w:eastAsia="MS Mincho" w:hAnsi="Cambria"/>
          <w:i w:val="0"/>
          <w:noProof/>
          <w:sz w:val="24"/>
          <w:szCs w:val="24"/>
          <w:lang w:eastAsia="ja-JP"/>
        </w:rPr>
        <w:tab/>
      </w:r>
      <w:r w:rsidRPr="006D5CB1">
        <w:rPr>
          <w:rFonts w:ascii="Cambria" w:hAnsi="Cambria"/>
          <w:i w:val="0"/>
          <w:noProof/>
        </w:rPr>
        <w:t>Memory Constraints</w:t>
      </w:r>
      <w:r w:rsidRPr="006D5CB1">
        <w:rPr>
          <w:rFonts w:ascii="Cambria" w:hAnsi="Cambria"/>
          <w:i w:val="0"/>
          <w:noProof/>
        </w:rPr>
        <w:tab/>
      </w:r>
      <w:r w:rsidR="00A902C5" w:rsidRPr="00BC265C">
        <w:rPr>
          <w:rFonts w:ascii="Cambria" w:hAnsi="Cambria"/>
          <w:i w:val="0"/>
          <w:noProof/>
        </w:rPr>
        <w:t>7</w:t>
      </w:r>
    </w:p>
    <w:p w14:paraId="348864E4" w14:textId="1C8B7E68"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2.1.7</w:t>
      </w:r>
      <w:r w:rsidRPr="006D5CB1">
        <w:rPr>
          <w:rFonts w:ascii="Cambria" w:eastAsia="MS Mincho" w:hAnsi="Cambria"/>
          <w:i w:val="0"/>
          <w:noProof/>
          <w:sz w:val="24"/>
          <w:szCs w:val="24"/>
          <w:lang w:eastAsia="ja-JP"/>
        </w:rPr>
        <w:tab/>
      </w:r>
      <w:r w:rsidRPr="006D5CB1">
        <w:rPr>
          <w:rFonts w:ascii="Cambria" w:hAnsi="Cambria"/>
          <w:i w:val="0"/>
          <w:noProof/>
        </w:rPr>
        <w:t>Site Adaptation Requirements</w:t>
      </w:r>
      <w:r w:rsidRPr="006D5CB1">
        <w:rPr>
          <w:rFonts w:ascii="Cambria" w:hAnsi="Cambria"/>
          <w:i w:val="0"/>
          <w:noProof/>
        </w:rPr>
        <w:tab/>
      </w:r>
      <w:r w:rsidR="00A902C5" w:rsidRPr="00BC265C">
        <w:rPr>
          <w:rFonts w:ascii="Cambria" w:hAnsi="Cambria"/>
          <w:i w:val="0"/>
          <w:noProof/>
        </w:rPr>
        <w:t>7</w:t>
      </w:r>
    </w:p>
    <w:p w14:paraId="6F933CF1" w14:textId="2E7D18A0"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2.2</w:t>
      </w:r>
      <w:r w:rsidRPr="006D5CB1">
        <w:rPr>
          <w:rFonts w:ascii="Cambria" w:eastAsia="MS Mincho" w:hAnsi="Cambria"/>
          <w:smallCaps w:val="0"/>
          <w:noProof/>
          <w:szCs w:val="24"/>
          <w:lang w:eastAsia="ja-JP"/>
        </w:rPr>
        <w:tab/>
      </w:r>
      <w:r w:rsidRPr="006D5CB1">
        <w:rPr>
          <w:rFonts w:ascii="Cambria" w:hAnsi="Cambria"/>
          <w:noProof/>
        </w:rPr>
        <w:t>User Characteristics</w:t>
      </w:r>
      <w:r w:rsidRPr="006D5CB1">
        <w:rPr>
          <w:rFonts w:ascii="Cambria" w:hAnsi="Cambria"/>
          <w:noProof/>
        </w:rPr>
        <w:tab/>
      </w:r>
      <w:r w:rsidR="00A902C5" w:rsidRPr="00BC265C">
        <w:rPr>
          <w:rFonts w:ascii="Cambria" w:hAnsi="Cambria"/>
          <w:noProof/>
        </w:rPr>
        <w:t>7</w:t>
      </w:r>
    </w:p>
    <w:p w14:paraId="7E95D9A4" w14:textId="2DE79001"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2.3</w:t>
      </w:r>
      <w:r w:rsidRPr="006D5CB1">
        <w:rPr>
          <w:rFonts w:ascii="Cambria" w:eastAsia="MS Mincho" w:hAnsi="Cambria"/>
          <w:smallCaps w:val="0"/>
          <w:noProof/>
          <w:szCs w:val="24"/>
          <w:lang w:eastAsia="ja-JP"/>
        </w:rPr>
        <w:tab/>
      </w:r>
      <w:r w:rsidRPr="006D5CB1">
        <w:rPr>
          <w:rFonts w:ascii="Cambria" w:hAnsi="Cambria"/>
          <w:noProof/>
        </w:rPr>
        <w:t>Constraints</w:t>
      </w:r>
      <w:r w:rsidRPr="006D5CB1">
        <w:rPr>
          <w:rFonts w:ascii="Cambria" w:hAnsi="Cambria"/>
          <w:noProof/>
        </w:rPr>
        <w:tab/>
      </w:r>
      <w:r w:rsidR="00A902C5" w:rsidRPr="00BC265C">
        <w:rPr>
          <w:rFonts w:ascii="Cambria" w:hAnsi="Cambria"/>
          <w:noProof/>
        </w:rPr>
        <w:t>7</w:t>
      </w:r>
    </w:p>
    <w:p w14:paraId="55CB5E97" w14:textId="278C4D5B" w:rsidR="004C29B1" w:rsidRPr="00BC265C" w:rsidRDefault="004C29B1" w:rsidP="007258A6">
      <w:pPr>
        <w:pStyle w:val="TOC1"/>
        <w:tabs>
          <w:tab w:val="left" w:pos="420"/>
        </w:tabs>
        <w:spacing w:line="276" w:lineRule="auto"/>
        <w:jc w:val="both"/>
        <w:rPr>
          <w:rFonts w:ascii="Cambria" w:eastAsia="MS Mincho" w:hAnsi="Cambria"/>
          <w:b w:val="0"/>
          <w:smallCaps w:val="0"/>
        </w:rPr>
      </w:pPr>
      <w:r w:rsidRPr="006D5CB1">
        <w:rPr>
          <w:rFonts w:ascii="Cambria" w:hAnsi="Cambria"/>
          <w:noProof/>
        </w:rPr>
        <w:t>3.</w:t>
      </w:r>
      <w:r w:rsidRPr="006D5CB1">
        <w:rPr>
          <w:rFonts w:ascii="Cambria" w:eastAsia="MS Mincho" w:hAnsi="Cambria"/>
          <w:b w:val="0"/>
          <w:smallCaps w:val="0"/>
          <w:noProof/>
          <w:szCs w:val="24"/>
          <w:lang w:eastAsia="ja-JP"/>
        </w:rPr>
        <w:tab/>
      </w:r>
      <w:r w:rsidRPr="006D5CB1">
        <w:rPr>
          <w:rFonts w:ascii="Cambria" w:hAnsi="Cambria"/>
          <w:noProof/>
        </w:rPr>
        <w:t>Specific Requirements</w:t>
      </w:r>
      <w:r w:rsidRPr="006D5CB1">
        <w:rPr>
          <w:rFonts w:ascii="Cambria" w:hAnsi="Cambria"/>
          <w:noProof/>
        </w:rPr>
        <w:tab/>
      </w:r>
      <w:r w:rsidR="00A902C5" w:rsidRPr="00BC265C">
        <w:rPr>
          <w:rFonts w:ascii="Cambria" w:hAnsi="Cambria"/>
          <w:noProof/>
        </w:rPr>
        <w:t>9</w:t>
      </w:r>
    </w:p>
    <w:p w14:paraId="75F8A3FD" w14:textId="4C80717A"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3.1</w:t>
      </w:r>
      <w:r w:rsidRPr="006D5CB1">
        <w:rPr>
          <w:rFonts w:ascii="Cambria" w:eastAsia="MS Mincho" w:hAnsi="Cambria"/>
          <w:smallCaps w:val="0"/>
          <w:noProof/>
          <w:szCs w:val="24"/>
          <w:lang w:eastAsia="ja-JP"/>
        </w:rPr>
        <w:tab/>
      </w:r>
      <w:r w:rsidRPr="006D5CB1">
        <w:rPr>
          <w:rFonts w:ascii="Cambria" w:hAnsi="Cambria"/>
          <w:noProof/>
        </w:rPr>
        <w:t>External Interface Requirements</w:t>
      </w:r>
      <w:r w:rsidRPr="006D5CB1">
        <w:rPr>
          <w:rFonts w:ascii="Cambria" w:hAnsi="Cambria"/>
          <w:noProof/>
        </w:rPr>
        <w:tab/>
      </w:r>
      <w:r w:rsidR="00A902C5" w:rsidRPr="00BC265C">
        <w:rPr>
          <w:rFonts w:ascii="Cambria" w:hAnsi="Cambria"/>
          <w:noProof/>
        </w:rPr>
        <w:t>9</w:t>
      </w:r>
    </w:p>
    <w:p w14:paraId="5EB818A5" w14:textId="768E31DB"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3.2</w:t>
      </w:r>
      <w:r w:rsidRPr="006D5CB1">
        <w:rPr>
          <w:rFonts w:ascii="Cambria" w:eastAsia="MS Mincho" w:hAnsi="Cambria"/>
          <w:smallCaps w:val="0"/>
          <w:noProof/>
          <w:szCs w:val="24"/>
          <w:lang w:eastAsia="ja-JP"/>
        </w:rPr>
        <w:tab/>
      </w:r>
      <w:r w:rsidRPr="006D5CB1">
        <w:rPr>
          <w:rFonts w:ascii="Cambria" w:hAnsi="Cambria"/>
          <w:noProof/>
        </w:rPr>
        <w:t>Software Product Features</w:t>
      </w:r>
      <w:r w:rsidRPr="006D5CB1">
        <w:rPr>
          <w:rFonts w:ascii="Cambria" w:hAnsi="Cambria"/>
          <w:noProof/>
        </w:rPr>
        <w:tab/>
      </w:r>
      <w:r w:rsidR="00481965" w:rsidRPr="00BC265C">
        <w:rPr>
          <w:rFonts w:ascii="Cambria" w:hAnsi="Cambria"/>
          <w:noProof/>
        </w:rPr>
        <w:t>11</w:t>
      </w:r>
    </w:p>
    <w:p w14:paraId="579655F8" w14:textId="481B84E9" w:rsidR="004C29B1" w:rsidRPr="00BC265C" w:rsidRDefault="004C29B1" w:rsidP="007258A6">
      <w:pPr>
        <w:pStyle w:val="TOC3"/>
        <w:tabs>
          <w:tab w:val="left" w:pos="1040"/>
        </w:tabs>
        <w:spacing w:line="276" w:lineRule="auto"/>
        <w:jc w:val="both"/>
        <w:rPr>
          <w:rFonts w:ascii="Cambria" w:hAnsi="Cambria"/>
          <w:i w:val="0"/>
        </w:rPr>
      </w:pPr>
      <w:r w:rsidRPr="006D5CB1">
        <w:rPr>
          <w:rFonts w:ascii="Cambria" w:hAnsi="Cambria"/>
          <w:i w:val="0"/>
          <w:noProof/>
        </w:rPr>
        <w:t>3.2.1</w:t>
      </w:r>
      <w:r w:rsidRPr="006D5CB1">
        <w:rPr>
          <w:rFonts w:ascii="Cambria" w:eastAsia="MS Mincho" w:hAnsi="Cambria"/>
          <w:i w:val="0"/>
          <w:noProof/>
          <w:sz w:val="24"/>
          <w:szCs w:val="24"/>
          <w:lang w:eastAsia="ja-JP"/>
        </w:rPr>
        <w:tab/>
      </w:r>
      <w:r w:rsidR="005B7303" w:rsidRPr="006D5CB1">
        <w:rPr>
          <w:rFonts w:ascii="Cambria" w:hAnsi="Cambria"/>
          <w:i w:val="0"/>
          <w:noProof/>
        </w:rPr>
        <w:t>Feature 1</w:t>
      </w:r>
      <w:r w:rsidRPr="006D5CB1">
        <w:rPr>
          <w:rFonts w:ascii="Cambria" w:hAnsi="Cambria"/>
          <w:i w:val="0"/>
          <w:noProof/>
        </w:rPr>
        <w:tab/>
      </w:r>
      <w:r w:rsidR="00481965" w:rsidRPr="00BC265C">
        <w:rPr>
          <w:rFonts w:ascii="Cambria" w:hAnsi="Cambria"/>
          <w:i w:val="0"/>
          <w:noProof/>
        </w:rPr>
        <w:t>11</w:t>
      </w:r>
    </w:p>
    <w:p w14:paraId="3D6CF7BE" w14:textId="6F484D7C" w:rsidR="005B7303" w:rsidRPr="00BC265C" w:rsidRDefault="004048CC" w:rsidP="007258A6">
      <w:pPr>
        <w:pStyle w:val="TOC3"/>
        <w:tabs>
          <w:tab w:val="left" w:pos="1040"/>
        </w:tabs>
        <w:spacing w:line="276" w:lineRule="auto"/>
        <w:jc w:val="both"/>
        <w:rPr>
          <w:rFonts w:ascii="Cambria" w:hAnsi="Cambria"/>
          <w:i w:val="0"/>
        </w:rPr>
      </w:pPr>
      <w:r w:rsidRPr="006D5CB1">
        <w:rPr>
          <w:rFonts w:ascii="Cambria" w:hAnsi="Cambria"/>
          <w:i w:val="0"/>
          <w:noProof/>
        </w:rPr>
        <w:t>3.2.2</w:t>
      </w:r>
      <w:r w:rsidR="005B7303" w:rsidRPr="006D5CB1">
        <w:rPr>
          <w:rFonts w:ascii="Cambria" w:eastAsia="MS Mincho" w:hAnsi="Cambria"/>
          <w:i w:val="0"/>
          <w:noProof/>
          <w:sz w:val="24"/>
          <w:szCs w:val="24"/>
          <w:lang w:eastAsia="ja-JP"/>
        </w:rPr>
        <w:tab/>
      </w:r>
      <w:r w:rsidR="00481965">
        <w:rPr>
          <w:rFonts w:ascii="Cambria" w:hAnsi="Cambria"/>
          <w:i w:val="0"/>
          <w:noProof/>
        </w:rPr>
        <w:t>Feature 2</w:t>
      </w:r>
      <w:r w:rsidR="00481965">
        <w:rPr>
          <w:rFonts w:ascii="Cambria" w:hAnsi="Cambria"/>
          <w:i w:val="0"/>
          <w:noProof/>
        </w:rPr>
        <w:tab/>
        <w:t>1</w:t>
      </w:r>
      <w:r w:rsidR="00481965" w:rsidRPr="00BC265C">
        <w:rPr>
          <w:rFonts w:ascii="Cambria" w:hAnsi="Cambria"/>
          <w:i w:val="0"/>
          <w:noProof/>
        </w:rPr>
        <w:t>2</w:t>
      </w:r>
    </w:p>
    <w:p w14:paraId="1868F60A" w14:textId="43D192BF" w:rsidR="005B7303" w:rsidRPr="00BC265C" w:rsidRDefault="004048CC" w:rsidP="007258A6">
      <w:pPr>
        <w:pStyle w:val="TOC3"/>
        <w:tabs>
          <w:tab w:val="left" w:pos="1040"/>
        </w:tabs>
        <w:spacing w:line="276" w:lineRule="auto"/>
        <w:jc w:val="both"/>
        <w:rPr>
          <w:rFonts w:ascii="Cambria" w:hAnsi="Cambria"/>
          <w:i w:val="0"/>
        </w:rPr>
      </w:pPr>
      <w:r w:rsidRPr="006D5CB1">
        <w:rPr>
          <w:rFonts w:ascii="Cambria" w:hAnsi="Cambria"/>
          <w:i w:val="0"/>
          <w:noProof/>
        </w:rPr>
        <w:t>3.2.3</w:t>
      </w:r>
      <w:r w:rsidR="005B7303" w:rsidRPr="006D5CB1">
        <w:rPr>
          <w:rFonts w:ascii="Cambria" w:eastAsia="MS Mincho" w:hAnsi="Cambria"/>
          <w:i w:val="0"/>
          <w:noProof/>
          <w:sz w:val="24"/>
          <w:szCs w:val="24"/>
          <w:lang w:eastAsia="ja-JP"/>
        </w:rPr>
        <w:tab/>
      </w:r>
      <w:r w:rsidR="00481965">
        <w:rPr>
          <w:rFonts w:ascii="Cambria" w:hAnsi="Cambria"/>
          <w:i w:val="0"/>
          <w:noProof/>
        </w:rPr>
        <w:t>Feature 3</w:t>
      </w:r>
      <w:r w:rsidR="00481965">
        <w:rPr>
          <w:rFonts w:ascii="Cambria" w:hAnsi="Cambria"/>
          <w:i w:val="0"/>
          <w:noProof/>
        </w:rPr>
        <w:tab/>
        <w:t>1</w:t>
      </w:r>
      <w:r w:rsidR="00481965" w:rsidRPr="00BC265C">
        <w:rPr>
          <w:rFonts w:ascii="Cambria" w:hAnsi="Cambria"/>
          <w:i w:val="0"/>
          <w:noProof/>
        </w:rPr>
        <w:t>2</w:t>
      </w:r>
    </w:p>
    <w:p w14:paraId="0DB39216" w14:textId="59F7773C" w:rsidR="005B7303" w:rsidRPr="00BC265C" w:rsidRDefault="004048CC" w:rsidP="007258A6">
      <w:pPr>
        <w:pStyle w:val="TOC3"/>
        <w:tabs>
          <w:tab w:val="left" w:pos="1040"/>
        </w:tabs>
        <w:spacing w:line="276" w:lineRule="auto"/>
        <w:jc w:val="both"/>
        <w:rPr>
          <w:rFonts w:ascii="Cambria" w:hAnsi="Cambria"/>
          <w:i w:val="0"/>
        </w:rPr>
      </w:pPr>
      <w:r w:rsidRPr="006D5CB1">
        <w:rPr>
          <w:rFonts w:ascii="Cambria" w:hAnsi="Cambria"/>
          <w:i w:val="0"/>
          <w:noProof/>
        </w:rPr>
        <w:t>3.2.4</w:t>
      </w:r>
      <w:r w:rsidR="005B7303" w:rsidRPr="006D5CB1">
        <w:rPr>
          <w:rFonts w:ascii="Cambria" w:eastAsia="MS Mincho" w:hAnsi="Cambria"/>
          <w:i w:val="0"/>
          <w:noProof/>
          <w:sz w:val="24"/>
          <w:szCs w:val="24"/>
          <w:lang w:eastAsia="ja-JP"/>
        </w:rPr>
        <w:tab/>
      </w:r>
      <w:r w:rsidR="00481965">
        <w:rPr>
          <w:rFonts w:ascii="Cambria" w:hAnsi="Cambria"/>
          <w:i w:val="0"/>
          <w:noProof/>
        </w:rPr>
        <w:t>Feature 4</w:t>
      </w:r>
      <w:r w:rsidR="00481965">
        <w:rPr>
          <w:rFonts w:ascii="Cambria" w:hAnsi="Cambria"/>
          <w:i w:val="0"/>
          <w:noProof/>
        </w:rPr>
        <w:tab/>
        <w:t>1</w:t>
      </w:r>
      <w:r w:rsidR="00481965" w:rsidRPr="00BC265C">
        <w:rPr>
          <w:rFonts w:ascii="Cambria" w:hAnsi="Cambria"/>
          <w:i w:val="0"/>
          <w:noProof/>
        </w:rPr>
        <w:t>4</w:t>
      </w:r>
    </w:p>
    <w:p w14:paraId="3CF80F2A" w14:textId="05A62E70" w:rsidR="00861D55" w:rsidRPr="00BC265C" w:rsidRDefault="00861D55" w:rsidP="00861D55">
      <w:pPr>
        <w:pStyle w:val="TOC3"/>
        <w:tabs>
          <w:tab w:val="left" w:pos="1040"/>
        </w:tabs>
        <w:spacing w:line="276" w:lineRule="auto"/>
        <w:jc w:val="both"/>
        <w:rPr>
          <w:rFonts w:ascii="Cambria" w:hAnsi="Cambria"/>
          <w:i w:val="0"/>
        </w:rPr>
      </w:pPr>
      <w:r>
        <w:rPr>
          <w:rFonts w:ascii="Cambria" w:hAnsi="Cambria"/>
          <w:i w:val="0"/>
          <w:noProof/>
        </w:rPr>
        <w:t>3.2.5</w:t>
      </w:r>
      <w:r w:rsidRPr="006D5CB1">
        <w:rPr>
          <w:rFonts w:ascii="Cambria" w:eastAsia="MS Mincho" w:hAnsi="Cambria"/>
          <w:i w:val="0"/>
          <w:noProof/>
          <w:sz w:val="24"/>
          <w:szCs w:val="24"/>
          <w:lang w:eastAsia="ja-JP"/>
        </w:rPr>
        <w:tab/>
      </w:r>
      <w:r w:rsidR="00481965">
        <w:rPr>
          <w:rFonts w:ascii="Cambria" w:hAnsi="Cambria"/>
          <w:i w:val="0"/>
          <w:noProof/>
        </w:rPr>
        <w:t>Feature 5</w:t>
      </w:r>
      <w:r w:rsidR="00481965">
        <w:rPr>
          <w:rFonts w:ascii="Cambria" w:hAnsi="Cambria"/>
          <w:i w:val="0"/>
          <w:noProof/>
        </w:rPr>
        <w:tab/>
        <w:t>1</w:t>
      </w:r>
      <w:r w:rsidR="00481965" w:rsidRPr="00BC265C">
        <w:rPr>
          <w:rFonts w:ascii="Cambria" w:hAnsi="Cambria"/>
          <w:i w:val="0"/>
          <w:noProof/>
        </w:rPr>
        <w:t>4</w:t>
      </w:r>
    </w:p>
    <w:p w14:paraId="136A8871" w14:textId="535038E8"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3.3</w:t>
      </w:r>
      <w:r w:rsidRPr="006D5CB1">
        <w:rPr>
          <w:rFonts w:ascii="Cambria" w:eastAsia="MS Mincho" w:hAnsi="Cambria"/>
          <w:smallCaps w:val="0"/>
          <w:noProof/>
          <w:szCs w:val="24"/>
          <w:lang w:eastAsia="ja-JP"/>
        </w:rPr>
        <w:tab/>
      </w:r>
      <w:r w:rsidRPr="006D5CB1">
        <w:rPr>
          <w:rFonts w:ascii="Cambria" w:hAnsi="Cambria"/>
          <w:noProof/>
        </w:rPr>
        <w:t>Performance Requirements</w:t>
      </w:r>
      <w:r w:rsidRPr="006D5CB1">
        <w:rPr>
          <w:rFonts w:ascii="Cambria" w:hAnsi="Cambria"/>
          <w:noProof/>
        </w:rPr>
        <w:tab/>
      </w:r>
      <w:r w:rsidR="00481965">
        <w:rPr>
          <w:rFonts w:ascii="Cambria" w:hAnsi="Cambria"/>
          <w:noProof/>
        </w:rPr>
        <w:t>1</w:t>
      </w:r>
      <w:r w:rsidR="00481965" w:rsidRPr="00BC265C">
        <w:rPr>
          <w:rFonts w:ascii="Cambria" w:hAnsi="Cambria"/>
          <w:noProof/>
        </w:rPr>
        <w:t>6</w:t>
      </w:r>
    </w:p>
    <w:p w14:paraId="790103C8" w14:textId="47A3FB4A"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3.4</w:t>
      </w:r>
      <w:r w:rsidRPr="006D5CB1">
        <w:rPr>
          <w:rFonts w:ascii="Cambria" w:eastAsia="MS Mincho" w:hAnsi="Cambria"/>
          <w:smallCaps w:val="0"/>
          <w:noProof/>
          <w:szCs w:val="24"/>
          <w:lang w:eastAsia="ja-JP"/>
        </w:rPr>
        <w:tab/>
      </w:r>
      <w:r w:rsidRPr="006D5CB1">
        <w:rPr>
          <w:rFonts w:ascii="Cambria" w:hAnsi="Cambria"/>
          <w:noProof/>
        </w:rPr>
        <w:t>Software System Attributes</w:t>
      </w:r>
      <w:r w:rsidRPr="006D5CB1">
        <w:rPr>
          <w:rFonts w:ascii="Cambria" w:hAnsi="Cambria"/>
          <w:noProof/>
        </w:rPr>
        <w:tab/>
      </w:r>
      <w:r w:rsidR="00481965">
        <w:rPr>
          <w:rFonts w:ascii="Cambria" w:hAnsi="Cambria"/>
          <w:noProof/>
        </w:rPr>
        <w:t>1</w:t>
      </w:r>
      <w:r w:rsidR="00481965" w:rsidRPr="00BC265C">
        <w:rPr>
          <w:rFonts w:ascii="Cambria" w:hAnsi="Cambria"/>
          <w:noProof/>
        </w:rPr>
        <w:t>6</w:t>
      </w:r>
    </w:p>
    <w:p w14:paraId="36FAFA5B" w14:textId="78EC2C02"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3.4.1</w:t>
      </w:r>
      <w:r w:rsidRPr="006D5CB1">
        <w:rPr>
          <w:rFonts w:ascii="Cambria" w:eastAsia="MS Mincho" w:hAnsi="Cambria"/>
          <w:i w:val="0"/>
          <w:noProof/>
          <w:sz w:val="24"/>
          <w:szCs w:val="24"/>
          <w:lang w:eastAsia="ja-JP"/>
        </w:rPr>
        <w:tab/>
      </w:r>
      <w:r w:rsidRPr="006D5CB1">
        <w:rPr>
          <w:rFonts w:ascii="Cambria" w:hAnsi="Cambria"/>
          <w:i w:val="0"/>
          <w:noProof/>
        </w:rPr>
        <w:t>Reliability</w:t>
      </w:r>
      <w:r w:rsidRPr="006D5CB1">
        <w:rPr>
          <w:rFonts w:ascii="Cambria" w:hAnsi="Cambria"/>
          <w:i w:val="0"/>
          <w:noProof/>
        </w:rPr>
        <w:tab/>
      </w:r>
      <w:r w:rsidR="00481965">
        <w:rPr>
          <w:rFonts w:ascii="Cambria" w:hAnsi="Cambria"/>
          <w:i w:val="0"/>
          <w:noProof/>
        </w:rPr>
        <w:t>1</w:t>
      </w:r>
      <w:r w:rsidR="00481965" w:rsidRPr="00BC265C">
        <w:rPr>
          <w:rFonts w:ascii="Cambria" w:hAnsi="Cambria"/>
          <w:i w:val="0"/>
          <w:noProof/>
        </w:rPr>
        <w:t>6</w:t>
      </w:r>
    </w:p>
    <w:p w14:paraId="556341B6" w14:textId="77777777" w:rsidR="004C29B1" w:rsidRPr="006D5CB1" w:rsidRDefault="004C29B1" w:rsidP="007258A6">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3.4.2</w:t>
      </w:r>
      <w:r w:rsidRPr="006D5CB1">
        <w:rPr>
          <w:rFonts w:ascii="Cambria" w:eastAsia="MS Mincho" w:hAnsi="Cambria"/>
          <w:i w:val="0"/>
          <w:noProof/>
          <w:sz w:val="24"/>
          <w:szCs w:val="24"/>
          <w:lang w:eastAsia="ja-JP"/>
        </w:rPr>
        <w:tab/>
      </w:r>
      <w:r w:rsidRPr="006D5CB1">
        <w:rPr>
          <w:rFonts w:ascii="Cambria" w:hAnsi="Cambria"/>
          <w:i w:val="0"/>
          <w:noProof/>
        </w:rPr>
        <w:t>Availability</w:t>
      </w:r>
      <w:r w:rsidRPr="006D5CB1">
        <w:rPr>
          <w:rFonts w:ascii="Cambria" w:hAnsi="Cambria"/>
          <w:i w:val="0"/>
          <w:noProof/>
        </w:rPr>
        <w:tab/>
      </w:r>
      <w:r w:rsidR="00861D55">
        <w:rPr>
          <w:rFonts w:ascii="Cambria" w:hAnsi="Cambria"/>
          <w:i w:val="0"/>
          <w:noProof/>
        </w:rPr>
        <w:t>16</w:t>
      </w:r>
    </w:p>
    <w:p w14:paraId="5BDCB5FD" w14:textId="77777777" w:rsidR="004C29B1" w:rsidRPr="006D5CB1" w:rsidRDefault="004C29B1" w:rsidP="007258A6">
      <w:pPr>
        <w:pStyle w:val="TOC3"/>
        <w:tabs>
          <w:tab w:val="left" w:pos="1040"/>
        </w:tabs>
        <w:spacing w:line="276" w:lineRule="auto"/>
        <w:jc w:val="both"/>
        <w:rPr>
          <w:rFonts w:ascii="Cambria" w:eastAsia="MS Mincho" w:hAnsi="Cambria"/>
          <w:i w:val="0"/>
          <w:noProof/>
          <w:sz w:val="24"/>
          <w:szCs w:val="24"/>
          <w:lang w:eastAsia="ja-JP"/>
        </w:rPr>
      </w:pPr>
      <w:r w:rsidRPr="006D5CB1">
        <w:rPr>
          <w:rFonts w:ascii="Cambria" w:hAnsi="Cambria"/>
          <w:i w:val="0"/>
          <w:noProof/>
        </w:rPr>
        <w:t>3.4.3</w:t>
      </w:r>
      <w:r w:rsidRPr="006D5CB1">
        <w:rPr>
          <w:rFonts w:ascii="Cambria" w:eastAsia="MS Mincho" w:hAnsi="Cambria"/>
          <w:i w:val="0"/>
          <w:noProof/>
          <w:sz w:val="24"/>
          <w:szCs w:val="24"/>
          <w:lang w:eastAsia="ja-JP"/>
        </w:rPr>
        <w:tab/>
      </w:r>
      <w:r w:rsidRPr="006D5CB1">
        <w:rPr>
          <w:rFonts w:ascii="Cambria" w:hAnsi="Cambria"/>
          <w:i w:val="0"/>
          <w:noProof/>
        </w:rPr>
        <w:t>Security</w:t>
      </w:r>
      <w:r w:rsidRPr="006D5CB1">
        <w:rPr>
          <w:rFonts w:ascii="Cambria" w:hAnsi="Cambria"/>
          <w:i w:val="0"/>
          <w:noProof/>
        </w:rPr>
        <w:tab/>
      </w:r>
      <w:r w:rsidR="00861D55">
        <w:rPr>
          <w:rFonts w:ascii="Cambria" w:hAnsi="Cambria"/>
          <w:i w:val="0"/>
          <w:noProof/>
        </w:rPr>
        <w:t>16</w:t>
      </w:r>
    </w:p>
    <w:p w14:paraId="3D3E80B4" w14:textId="176138AC"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3.4.4</w:t>
      </w:r>
      <w:r w:rsidRPr="006D5CB1">
        <w:rPr>
          <w:rFonts w:ascii="Cambria" w:eastAsia="MS Mincho" w:hAnsi="Cambria"/>
          <w:i w:val="0"/>
          <w:noProof/>
          <w:sz w:val="24"/>
          <w:szCs w:val="24"/>
          <w:lang w:eastAsia="ja-JP"/>
        </w:rPr>
        <w:tab/>
      </w:r>
      <w:r w:rsidRPr="006D5CB1">
        <w:rPr>
          <w:rFonts w:ascii="Cambria" w:hAnsi="Cambria"/>
          <w:i w:val="0"/>
          <w:noProof/>
        </w:rPr>
        <w:t>Maintainability</w:t>
      </w:r>
      <w:r w:rsidRPr="006D5CB1">
        <w:rPr>
          <w:rFonts w:ascii="Cambria" w:hAnsi="Cambria"/>
          <w:i w:val="0"/>
          <w:noProof/>
        </w:rPr>
        <w:tab/>
      </w:r>
      <w:r w:rsidR="00481965">
        <w:rPr>
          <w:rFonts w:ascii="Cambria" w:hAnsi="Cambria"/>
          <w:i w:val="0"/>
          <w:noProof/>
        </w:rPr>
        <w:t>1</w:t>
      </w:r>
      <w:r w:rsidR="00481965" w:rsidRPr="00BC265C">
        <w:rPr>
          <w:rFonts w:ascii="Cambria" w:hAnsi="Cambria"/>
          <w:i w:val="0"/>
          <w:noProof/>
        </w:rPr>
        <w:t>7</w:t>
      </w:r>
    </w:p>
    <w:p w14:paraId="21DC5268" w14:textId="07C7E05A" w:rsidR="004C29B1" w:rsidRPr="00BC265C" w:rsidRDefault="004C29B1" w:rsidP="007258A6">
      <w:pPr>
        <w:pStyle w:val="TOC3"/>
        <w:tabs>
          <w:tab w:val="left" w:pos="1040"/>
        </w:tabs>
        <w:spacing w:line="276" w:lineRule="auto"/>
        <w:jc w:val="both"/>
        <w:rPr>
          <w:rFonts w:ascii="Cambria" w:eastAsia="MS Mincho" w:hAnsi="Cambria"/>
          <w:i w:val="0"/>
          <w:sz w:val="24"/>
        </w:rPr>
      </w:pPr>
      <w:r w:rsidRPr="006D5CB1">
        <w:rPr>
          <w:rFonts w:ascii="Cambria" w:hAnsi="Cambria"/>
          <w:i w:val="0"/>
          <w:noProof/>
        </w:rPr>
        <w:t>3.4.5</w:t>
      </w:r>
      <w:r w:rsidRPr="006D5CB1">
        <w:rPr>
          <w:rFonts w:ascii="Cambria" w:eastAsia="MS Mincho" w:hAnsi="Cambria"/>
          <w:i w:val="0"/>
          <w:noProof/>
          <w:sz w:val="24"/>
          <w:szCs w:val="24"/>
          <w:lang w:eastAsia="ja-JP"/>
        </w:rPr>
        <w:tab/>
      </w:r>
      <w:r w:rsidRPr="006D5CB1">
        <w:rPr>
          <w:rFonts w:ascii="Cambria" w:hAnsi="Cambria"/>
          <w:i w:val="0"/>
          <w:noProof/>
        </w:rPr>
        <w:t>Portability</w:t>
      </w:r>
      <w:r w:rsidRPr="006D5CB1">
        <w:rPr>
          <w:rFonts w:ascii="Cambria" w:hAnsi="Cambria"/>
          <w:i w:val="0"/>
          <w:noProof/>
        </w:rPr>
        <w:tab/>
      </w:r>
      <w:r w:rsidR="00481965">
        <w:rPr>
          <w:rFonts w:ascii="Cambria" w:hAnsi="Cambria"/>
          <w:i w:val="0"/>
          <w:noProof/>
        </w:rPr>
        <w:t>1</w:t>
      </w:r>
      <w:r w:rsidR="00481965" w:rsidRPr="00BC265C">
        <w:rPr>
          <w:rFonts w:ascii="Cambria" w:hAnsi="Cambria"/>
          <w:i w:val="0"/>
          <w:noProof/>
        </w:rPr>
        <w:t>7</w:t>
      </w:r>
    </w:p>
    <w:p w14:paraId="1C523188" w14:textId="19F68336" w:rsidR="004C29B1" w:rsidRPr="00BC265C" w:rsidRDefault="004C29B1" w:rsidP="007258A6">
      <w:pPr>
        <w:pStyle w:val="TOC2"/>
        <w:tabs>
          <w:tab w:val="left" w:pos="540"/>
        </w:tabs>
        <w:spacing w:line="276" w:lineRule="auto"/>
        <w:jc w:val="both"/>
        <w:rPr>
          <w:rFonts w:ascii="Cambria" w:eastAsia="MS Mincho" w:hAnsi="Cambria"/>
          <w:smallCaps w:val="0"/>
        </w:rPr>
      </w:pPr>
      <w:r w:rsidRPr="006D5CB1">
        <w:rPr>
          <w:rFonts w:ascii="Cambria" w:hAnsi="Cambria"/>
          <w:noProof/>
        </w:rPr>
        <w:t>3.5</w:t>
      </w:r>
      <w:r w:rsidRPr="006D5CB1">
        <w:rPr>
          <w:rFonts w:ascii="Cambria" w:eastAsia="MS Mincho" w:hAnsi="Cambria"/>
          <w:smallCaps w:val="0"/>
          <w:noProof/>
          <w:szCs w:val="24"/>
          <w:lang w:eastAsia="ja-JP"/>
        </w:rPr>
        <w:tab/>
      </w:r>
      <w:r w:rsidRPr="006D5CB1">
        <w:rPr>
          <w:rFonts w:ascii="Cambria" w:hAnsi="Cambria"/>
          <w:noProof/>
        </w:rPr>
        <w:t>Logical Database Requirements</w:t>
      </w:r>
      <w:r w:rsidRPr="006D5CB1">
        <w:rPr>
          <w:rFonts w:ascii="Cambria" w:hAnsi="Cambria"/>
          <w:noProof/>
        </w:rPr>
        <w:tab/>
      </w:r>
      <w:r w:rsidR="00481965">
        <w:rPr>
          <w:rFonts w:ascii="Cambria" w:hAnsi="Cambria"/>
          <w:noProof/>
        </w:rPr>
        <w:t>1</w:t>
      </w:r>
      <w:r w:rsidR="00481965" w:rsidRPr="00BC265C">
        <w:rPr>
          <w:rFonts w:ascii="Cambria" w:hAnsi="Cambria"/>
          <w:noProof/>
        </w:rPr>
        <w:t>7</w:t>
      </w:r>
    </w:p>
    <w:p w14:paraId="1842E867" w14:textId="0A60CF35" w:rsidR="004C29B1" w:rsidRPr="006D5CB1" w:rsidRDefault="004C29B1" w:rsidP="007258A6">
      <w:pPr>
        <w:pStyle w:val="TOC1"/>
        <w:tabs>
          <w:tab w:val="left" w:pos="420"/>
        </w:tabs>
        <w:spacing w:line="276" w:lineRule="auto"/>
        <w:jc w:val="both"/>
        <w:rPr>
          <w:rFonts w:ascii="Cambria" w:eastAsia="MS Mincho" w:hAnsi="Cambria"/>
          <w:b w:val="0"/>
          <w:smallCaps w:val="0"/>
          <w:noProof/>
          <w:szCs w:val="24"/>
          <w:lang w:val="el-GR" w:eastAsia="ja-JP"/>
        </w:rPr>
      </w:pPr>
      <w:r w:rsidRPr="006D5CB1">
        <w:rPr>
          <w:rFonts w:ascii="Cambria" w:hAnsi="Cambria"/>
          <w:noProof/>
        </w:rPr>
        <w:t>4.</w:t>
      </w:r>
      <w:r w:rsidRPr="006D5CB1">
        <w:rPr>
          <w:rFonts w:ascii="Cambria" w:eastAsia="MS Mincho" w:hAnsi="Cambria"/>
          <w:b w:val="0"/>
          <w:smallCaps w:val="0"/>
          <w:noProof/>
          <w:szCs w:val="24"/>
          <w:lang w:eastAsia="ja-JP"/>
        </w:rPr>
        <w:tab/>
      </w:r>
      <w:r w:rsidRPr="006D5CB1">
        <w:rPr>
          <w:rFonts w:ascii="Cambria" w:hAnsi="Cambria"/>
          <w:noProof/>
        </w:rPr>
        <w:t>Appendices</w:t>
      </w:r>
      <w:r w:rsidRPr="006D5CB1">
        <w:rPr>
          <w:rFonts w:ascii="Cambria" w:hAnsi="Cambria"/>
          <w:noProof/>
        </w:rPr>
        <w:tab/>
      </w:r>
      <w:r w:rsidR="00481965">
        <w:rPr>
          <w:rFonts w:ascii="Cambria" w:hAnsi="Cambria"/>
          <w:noProof/>
          <w:lang w:val="el-GR"/>
        </w:rPr>
        <w:t>19</w:t>
      </w:r>
    </w:p>
    <w:p w14:paraId="59DA8185" w14:textId="77777777" w:rsidR="00647693" w:rsidRPr="006D5CB1" w:rsidRDefault="00DA6461" w:rsidP="007258A6">
      <w:pPr>
        <w:spacing w:line="276" w:lineRule="auto"/>
        <w:jc w:val="both"/>
        <w:rPr>
          <w:rFonts w:ascii="Cambria" w:hAnsi="Cambria"/>
        </w:rPr>
      </w:pPr>
      <w:r w:rsidRPr="006D5CB1">
        <w:rPr>
          <w:rFonts w:ascii="Cambria" w:hAnsi="Cambria"/>
        </w:rPr>
        <w:fldChar w:fldCharType="end"/>
      </w:r>
    </w:p>
    <w:p w14:paraId="2EA7BDCF" w14:textId="77777777" w:rsidR="00647693" w:rsidRPr="006D5CB1" w:rsidRDefault="00647693" w:rsidP="007258A6">
      <w:pPr>
        <w:pStyle w:val="Heading1"/>
        <w:spacing w:line="276" w:lineRule="auto"/>
        <w:jc w:val="both"/>
        <w:rPr>
          <w:rFonts w:ascii="Cambria" w:hAnsi="Cambria"/>
          <w:lang w:val="en-US"/>
        </w:rPr>
      </w:pPr>
      <w:bookmarkStart w:id="1" w:name="_Toc239409850"/>
      <w:r w:rsidRPr="006D5CB1">
        <w:rPr>
          <w:rFonts w:ascii="Cambria" w:hAnsi="Cambria"/>
          <w:lang w:val="en-US"/>
        </w:rPr>
        <w:lastRenderedPageBreak/>
        <w:t>Introduction</w:t>
      </w:r>
      <w:bookmarkEnd w:id="1"/>
      <w:r w:rsidRPr="006D5CB1">
        <w:rPr>
          <w:rFonts w:ascii="Cambria" w:hAnsi="Cambria"/>
          <w:lang w:val="en-US"/>
        </w:rPr>
        <w:t xml:space="preserve"> </w:t>
      </w:r>
    </w:p>
    <w:p w14:paraId="742976A7" w14:textId="77777777" w:rsidR="00647693" w:rsidRPr="006D5CB1" w:rsidRDefault="00647693" w:rsidP="007258A6">
      <w:pPr>
        <w:pStyle w:val="Heading2"/>
        <w:spacing w:line="276" w:lineRule="auto"/>
        <w:jc w:val="both"/>
        <w:rPr>
          <w:rFonts w:ascii="Cambria" w:hAnsi="Cambria"/>
          <w:lang w:val="en-US"/>
        </w:rPr>
      </w:pPr>
      <w:bookmarkStart w:id="2" w:name="_Toc239409851"/>
      <w:r w:rsidRPr="006D5CB1">
        <w:rPr>
          <w:rFonts w:ascii="Cambria" w:hAnsi="Cambria"/>
          <w:lang w:val="en-US"/>
        </w:rPr>
        <w:t>Purpose</w:t>
      </w:r>
      <w:bookmarkEnd w:id="2"/>
    </w:p>
    <w:p w14:paraId="75B9D74E" w14:textId="50DBCFD3" w:rsidR="00647693" w:rsidRDefault="0017003A" w:rsidP="0017003A">
      <w:pPr>
        <w:pStyle w:val="Comment0"/>
        <w:spacing w:line="276" w:lineRule="auto"/>
        <w:jc w:val="both"/>
        <w:rPr>
          <w:rFonts w:ascii="Cambria" w:hAnsi="Cambria"/>
          <w:i w:val="0"/>
          <w:lang w:val="el-GR"/>
        </w:rPr>
      </w:pPr>
      <w:r w:rsidRPr="0017003A">
        <w:rPr>
          <w:rFonts w:ascii="Cambria" w:hAnsi="Cambria"/>
          <w:i w:val="0"/>
          <w:lang w:val="el-GR"/>
        </w:rPr>
        <w:t>Το παρόν έγγραφο είναι ένα έγγραφο προδιαγραφής απαιτήσεων για τ</w:t>
      </w:r>
      <w:r>
        <w:rPr>
          <w:rFonts w:ascii="Cambria" w:hAnsi="Cambria"/>
          <w:i w:val="0"/>
          <w:lang w:val="el-GR"/>
        </w:rPr>
        <w:t xml:space="preserve">ην </w:t>
      </w:r>
      <w:r w:rsidR="00C07CF4">
        <w:rPr>
          <w:rFonts w:ascii="Cambria" w:hAnsi="Cambria"/>
          <w:i w:val="0"/>
          <w:lang w:val="el-GR"/>
        </w:rPr>
        <w:t xml:space="preserve">κινητή </w:t>
      </w:r>
      <w:r>
        <w:rPr>
          <w:rFonts w:ascii="Cambria" w:hAnsi="Cambria"/>
          <w:i w:val="0"/>
          <w:lang w:val="el-GR"/>
        </w:rPr>
        <w:t xml:space="preserve">εφαρμογή </w:t>
      </w:r>
      <w:r>
        <w:rPr>
          <w:rFonts w:ascii="Cambria" w:hAnsi="Cambria"/>
          <w:i w:val="0"/>
        </w:rPr>
        <w:t>Stop</w:t>
      </w:r>
      <w:r w:rsidRPr="0017003A">
        <w:rPr>
          <w:rFonts w:ascii="Cambria" w:hAnsi="Cambria"/>
          <w:i w:val="0"/>
          <w:lang w:val="el-GR"/>
        </w:rPr>
        <w:t xml:space="preserve"> </w:t>
      </w:r>
      <w:r>
        <w:rPr>
          <w:rFonts w:ascii="Cambria" w:hAnsi="Cambria"/>
          <w:i w:val="0"/>
        </w:rPr>
        <w:t>Cancer</w:t>
      </w:r>
      <w:r w:rsidRPr="0017003A">
        <w:rPr>
          <w:rFonts w:ascii="Cambria" w:hAnsi="Cambria"/>
          <w:i w:val="0"/>
          <w:lang w:val="el-GR"/>
        </w:rPr>
        <w:t xml:space="preserve"> </w:t>
      </w:r>
      <w:r>
        <w:rPr>
          <w:rFonts w:ascii="Cambria" w:hAnsi="Cambria"/>
          <w:i w:val="0"/>
        </w:rPr>
        <w:t>Cyprus</w:t>
      </w:r>
      <w:r w:rsidRPr="0017003A">
        <w:rPr>
          <w:rFonts w:ascii="Cambria" w:hAnsi="Cambria"/>
          <w:i w:val="0"/>
          <w:lang w:val="el-GR"/>
        </w:rPr>
        <w:t xml:space="preserve">. </w:t>
      </w:r>
      <w:r w:rsidR="00D66398" w:rsidRPr="006D5CB1">
        <w:rPr>
          <w:rFonts w:ascii="Cambria" w:hAnsi="Cambria"/>
          <w:i w:val="0"/>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14:paraId="7585C83D" w14:textId="77777777" w:rsidR="00371491" w:rsidRPr="00371491" w:rsidRDefault="00371491" w:rsidP="0017003A">
      <w:pPr>
        <w:pStyle w:val="Comment0"/>
        <w:spacing w:line="276" w:lineRule="auto"/>
        <w:jc w:val="both"/>
        <w:rPr>
          <w:rFonts w:ascii="Cambria" w:hAnsi="Cambria"/>
          <w:i w:val="0"/>
          <w:lang w:val="el-GR"/>
        </w:rPr>
      </w:pPr>
      <w:r>
        <w:rPr>
          <w:rFonts w:ascii="Cambria" w:hAnsi="Cambria"/>
          <w:i w:val="0"/>
          <w:lang w:val="el-GR"/>
        </w:rPr>
        <w:t>Σημειώνεται ότι αυτό το έγγραφο αφορά την παραλλαγή της εφαρμογής η οποία θα χρησιμοποιεί βάση δεδομένων, και όχι την εφαρμογή που θα παραδοθεί στον πελάτη (ΠΑΣΥΚΑΦ).</w:t>
      </w:r>
    </w:p>
    <w:p w14:paraId="285FC492" w14:textId="77777777" w:rsidR="00647693" w:rsidRPr="006D5CB1" w:rsidRDefault="00647693" w:rsidP="007258A6">
      <w:pPr>
        <w:pStyle w:val="Heading2"/>
        <w:spacing w:line="276" w:lineRule="auto"/>
        <w:jc w:val="both"/>
        <w:rPr>
          <w:rFonts w:ascii="Cambria" w:hAnsi="Cambria"/>
          <w:lang w:val="en-US"/>
        </w:rPr>
      </w:pPr>
      <w:bookmarkStart w:id="3" w:name="_Toc239409852"/>
      <w:r w:rsidRPr="006D5CB1">
        <w:rPr>
          <w:rFonts w:ascii="Cambria" w:hAnsi="Cambria"/>
          <w:lang w:val="en-US"/>
        </w:rPr>
        <w:t>Scope</w:t>
      </w:r>
      <w:bookmarkEnd w:id="3"/>
    </w:p>
    <w:p w14:paraId="7D04EAFA" w14:textId="77777777" w:rsidR="00016F92" w:rsidRDefault="00D66398" w:rsidP="007258A6">
      <w:pPr>
        <w:pStyle w:val="Comment0"/>
        <w:spacing w:line="276" w:lineRule="auto"/>
        <w:jc w:val="both"/>
        <w:rPr>
          <w:rFonts w:ascii="Cambria" w:hAnsi="Cambria"/>
          <w:i w:val="0"/>
          <w:lang w:val="el-GR"/>
        </w:rPr>
      </w:pPr>
      <w:r w:rsidRPr="006D5CB1">
        <w:rPr>
          <w:rFonts w:ascii="Cambria" w:hAnsi="Cambria"/>
          <w:i w:val="0"/>
          <w:lang w:val="el-GR"/>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w:t>
      </w:r>
      <w:r w:rsidR="00016F92" w:rsidRPr="006D5CB1">
        <w:rPr>
          <w:rFonts w:ascii="Cambria" w:hAnsi="Cambria"/>
          <w:i w:val="0"/>
          <w:lang w:val="el-GR"/>
        </w:rPr>
        <w:t xml:space="preserve"> και να ειδοποιεί σχετικά με</w:t>
      </w:r>
      <w:r w:rsidRPr="006D5CB1">
        <w:rPr>
          <w:rFonts w:ascii="Cambria" w:hAnsi="Cambria"/>
          <w:i w:val="0"/>
          <w:lang w:val="el-GR"/>
        </w:rPr>
        <w:t xml:space="preserve"> προτεινόμενες ιατρικές εξετάσεις που χρειάζεται να </w:t>
      </w:r>
      <w:r w:rsidR="00016F92" w:rsidRPr="006D5CB1">
        <w:rPr>
          <w:rFonts w:ascii="Cambria" w:hAnsi="Cambria"/>
          <w:i w:val="0"/>
          <w:lang w:val="el-GR"/>
        </w:rPr>
        <w:t>πραγματοποιηθούν</w:t>
      </w:r>
      <w:r w:rsidRPr="006D5CB1">
        <w:rPr>
          <w:rFonts w:ascii="Cambria" w:hAnsi="Cambria"/>
          <w:i w:val="0"/>
          <w:lang w:val="el-GR"/>
        </w:rPr>
        <w:t xml:space="preserve"> για την πρόληψη και έγκαιρη διάγνωση, και τη συχνότητα με την οποία πρέπει να γίνονται.</w:t>
      </w:r>
    </w:p>
    <w:p w14:paraId="40B78623" w14:textId="77777777" w:rsidR="00371491" w:rsidRPr="006D5CB1" w:rsidRDefault="00371491" w:rsidP="007258A6">
      <w:pPr>
        <w:pStyle w:val="Comment0"/>
        <w:spacing w:line="276" w:lineRule="auto"/>
        <w:jc w:val="both"/>
        <w:rPr>
          <w:rFonts w:ascii="Cambria" w:hAnsi="Cambria"/>
          <w:i w:val="0"/>
          <w:lang w:val="el-GR"/>
        </w:rPr>
      </w:pPr>
      <w:r w:rsidRPr="006D5CB1">
        <w:rPr>
          <w:rFonts w:ascii="Cambria" w:hAnsi="Cambria"/>
          <w:i w:val="0"/>
          <w:lang w:val="el-GR"/>
        </w:rPr>
        <w:t xml:space="preserve">Επίσης ο πελάτης </w:t>
      </w:r>
      <w:r>
        <w:rPr>
          <w:rFonts w:ascii="Cambria" w:hAnsi="Cambria"/>
          <w:i w:val="0"/>
          <w:lang w:val="el-GR"/>
        </w:rPr>
        <w:t xml:space="preserve">θα μπορεί να ενημερώνει τα στοιχεία που θα υπάρχουν </w:t>
      </w:r>
      <w:r w:rsidRPr="006D5CB1">
        <w:rPr>
          <w:rFonts w:ascii="Cambria" w:hAnsi="Cambria"/>
          <w:i w:val="0"/>
          <w:lang w:val="el-GR"/>
        </w:rPr>
        <w:t>στην εφαρμογή</w:t>
      </w:r>
      <w:r>
        <w:rPr>
          <w:rFonts w:ascii="Cambria" w:hAnsi="Cambria"/>
          <w:i w:val="0"/>
          <w:lang w:val="el-GR"/>
        </w:rPr>
        <w:t xml:space="preserve"> σχετικά με τους καρκίνους, τις ασκήσεις, τις διατροφές και τρόπους πρόληψης, μέσω μιας διαδικτυακής εφαρμογής που θα επικοινωνεί με μια βάση δεδομένων όπου θα βρίσκονται αποθηκευμένα τα στοιχεία αυτά</w:t>
      </w:r>
      <w:r w:rsidRPr="006D5CB1">
        <w:rPr>
          <w:rFonts w:ascii="Cambria" w:hAnsi="Cambria"/>
          <w:i w:val="0"/>
          <w:lang w:val="el-GR"/>
        </w:rPr>
        <w:t>.</w:t>
      </w:r>
    </w:p>
    <w:p w14:paraId="5BA1B65E" w14:textId="77777777" w:rsidR="00371491" w:rsidRDefault="00016F92" w:rsidP="007258A6">
      <w:pPr>
        <w:pStyle w:val="Comment0"/>
        <w:spacing w:line="276" w:lineRule="auto"/>
        <w:jc w:val="both"/>
        <w:rPr>
          <w:rFonts w:ascii="Cambria" w:hAnsi="Cambria"/>
          <w:i w:val="0"/>
          <w:lang w:val="el-GR"/>
        </w:rPr>
      </w:pPr>
      <w:r w:rsidRPr="006D5CB1">
        <w:rPr>
          <w:rFonts w:ascii="Cambria" w:hAnsi="Cambria"/>
          <w:i w:val="0"/>
          <w:lang w:val="el-GR"/>
        </w:rPr>
        <w:t xml:space="preserve">Η εφαρμογή δεν θα μπορεί, βάσει συγκεκριμένων συμπτωμάτων του χρήστη, να διαγιγνώσκει τα πιθανά είδη καρκίνου από τα οποία μπορεί να πάσχει ο χρήστης. </w:t>
      </w:r>
      <w:r w:rsidR="00B41489" w:rsidRPr="006D5CB1">
        <w:rPr>
          <w:rFonts w:ascii="Cambria" w:hAnsi="Cambria"/>
          <w:i w:val="0"/>
          <w:lang w:val="el-GR"/>
        </w:rPr>
        <w:t>Η εφαρμογή θα είναι αποκλειστικά για προσωπική χρήση και δεν θα δημοσιοποιεί οποιαδήποτε στοιχεία</w:t>
      </w:r>
      <w:r w:rsidR="0017003A" w:rsidRPr="0017003A">
        <w:rPr>
          <w:rFonts w:ascii="Cambria" w:hAnsi="Cambria"/>
          <w:i w:val="0"/>
          <w:lang w:val="el-GR"/>
        </w:rPr>
        <w:t xml:space="preserve"> </w:t>
      </w:r>
      <w:r w:rsidR="0017003A">
        <w:rPr>
          <w:rFonts w:ascii="Cambria" w:hAnsi="Cambria"/>
          <w:i w:val="0"/>
          <w:lang w:val="el-GR"/>
        </w:rPr>
        <w:t>που θα εισάγει ο χρήστης</w:t>
      </w:r>
      <w:r w:rsidR="00B41489" w:rsidRPr="006D5CB1">
        <w:rPr>
          <w:rFonts w:ascii="Cambria" w:hAnsi="Cambria"/>
          <w:i w:val="0"/>
          <w:lang w:val="el-GR"/>
        </w:rPr>
        <w:t>, ούτε θα απαιτεί αναγνώριση συγκεκριμένου χρήστη (</w:t>
      </w:r>
      <w:r w:rsidR="00B41489" w:rsidRPr="006D5CB1">
        <w:rPr>
          <w:rFonts w:ascii="Cambria" w:hAnsi="Cambria"/>
          <w:i w:val="0"/>
        </w:rPr>
        <w:t>authentication</w:t>
      </w:r>
      <w:r w:rsidR="00B41489" w:rsidRPr="006D5CB1">
        <w:rPr>
          <w:rFonts w:ascii="Cambria" w:hAnsi="Cambria"/>
          <w:i w:val="0"/>
          <w:lang w:val="el-GR"/>
        </w:rPr>
        <w:t>).</w:t>
      </w:r>
      <w:r w:rsidR="007E7CB8" w:rsidRPr="006D5CB1">
        <w:rPr>
          <w:rFonts w:ascii="Cambria" w:hAnsi="Cambria"/>
          <w:i w:val="0"/>
          <w:lang w:val="el-GR"/>
        </w:rPr>
        <w:t xml:space="preserve"> </w:t>
      </w:r>
    </w:p>
    <w:p w14:paraId="65DE2331" w14:textId="77777777" w:rsidR="00954611" w:rsidRPr="005C6819"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w:t>
      </w:r>
      <w:r w:rsidR="0017003A">
        <w:rPr>
          <w:rFonts w:ascii="Cambria" w:hAnsi="Cambria"/>
          <w:i w:val="0"/>
          <w:lang w:val="el-GR"/>
        </w:rPr>
        <w:t xml:space="preserve">με την απαραίτητη συχνότητα </w:t>
      </w:r>
      <w:r w:rsidRPr="006D5CB1">
        <w:rPr>
          <w:rFonts w:ascii="Cambria" w:hAnsi="Cambria"/>
          <w:i w:val="0"/>
          <w:lang w:val="el-GR"/>
        </w:rPr>
        <w:t>και να περάσει το μήνυμα ότι η πρόληψη και έγκαιρη ενημέρωση είναι δικαίωμα όλων.</w:t>
      </w:r>
      <w:r w:rsidR="005C6819" w:rsidRPr="005C6819">
        <w:rPr>
          <w:rFonts w:ascii="Cambria" w:hAnsi="Cambria"/>
          <w:i w:val="0"/>
          <w:lang w:val="el-GR"/>
        </w:rPr>
        <w:t xml:space="preserve"> </w:t>
      </w:r>
      <w:r w:rsidR="005C6819">
        <w:rPr>
          <w:rFonts w:ascii="Cambria" w:hAnsi="Cambria"/>
          <w:i w:val="0"/>
          <w:lang w:val="el-GR"/>
        </w:rPr>
        <w:t>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15F8EFFC" w14:textId="77777777" w:rsidR="00647693" w:rsidRPr="006D5CB1" w:rsidRDefault="00647693" w:rsidP="007258A6">
      <w:pPr>
        <w:pStyle w:val="Heading2"/>
        <w:spacing w:line="276" w:lineRule="auto"/>
        <w:jc w:val="both"/>
        <w:rPr>
          <w:rFonts w:ascii="Cambria" w:hAnsi="Cambria"/>
          <w:lang w:val="en-US"/>
        </w:rPr>
      </w:pPr>
      <w:bookmarkStart w:id="4" w:name="_Toc239409853"/>
      <w:r w:rsidRPr="006D5CB1">
        <w:rPr>
          <w:rFonts w:ascii="Cambria" w:hAnsi="Cambria"/>
          <w:lang w:val="en-US"/>
        </w:rPr>
        <w:t>Definitions, Acronyms, and Abbreviations</w:t>
      </w:r>
      <w:bookmarkEnd w:id="4"/>
    </w:p>
    <w:p w14:paraId="0A1B6094" w14:textId="77777777" w:rsidR="00954611" w:rsidRPr="006D5CB1"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proofErr w:type="spellStart"/>
      <w:r w:rsidRPr="006D5CB1">
        <w:rPr>
          <w:rFonts w:ascii="Cambria" w:hAnsi="Cambria"/>
          <w:b/>
          <w:i w:val="0"/>
        </w:rPr>
        <w:t>StopCancerCyprus</w:t>
      </w:r>
      <w:proofErr w:type="spellEnd"/>
      <w:r w:rsidRPr="006D5CB1">
        <w:rPr>
          <w:rFonts w:ascii="Cambria" w:hAnsi="Cambria"/>
          <w:i w:val="0"/>
          <w:lang w:val="el-GR"/>
        </w:rPr>
        <w:t xml:space="preserve"> (</w:t>
      </w:r>
      <w:r w:rsidRPr="006D5CB1">
        <w:rPr>
          <w:rFonts w:ascii="Cambria" w:hAnsi="Cambria"/>
          <w:b/>
          <w:i w:val="0"/>
        </w:rPr>
        <w:t>SCC</w:t>
      </w:r>
      <w:r w:rsidRPr="006D5CB1">
        <w:rPr>
          <w:rFonts w:ascii="Cambria" w:hAnsi="Cambria"/>
          <w:i w:val="0"/>
          <w:lang w:val="el-GR"/>
        </w:rPr>
        <w:t xml:space="preserve">) </w:t>
      </w:r>
      <w:r w:rsidR="0025222B" w:rsidRPr="006D5CB1">
        <w:rPr>
          <w:rFonts w:ascii="Cambria" w:hAnsi="Cambria"/>
          <w:i w:val="0"/>
          <w:lang w:val="el-GR"/>
        </w:rPr>
        <w:t xml:space="preserve">ή </w:t>
      </w:r>
      <w:r w:rsidR="0025222B" w:rsidRPr="006D5CB1">
        <w:rPr>
          <w:rFonts w:ascii="Cambria" w:hAnsi="Cambria"/>
          <w:b/>
          <w:i w:val="0"/>
          <w:lang w:val="el-GR"/>
        </w:rPr>
        <w:t xml:space="preserve">εφαρμογή </w:t>
      </w:r>
      <w:r w:rsidRPr="006D5CB1">
        <w:rPr>
          <w:rFonts w:ascii="Cambria" w:hAnsi="Cambria"/>
          <w:i w:val="0"/>
          <w:lang w:val="el-GR"/>
        </w:rPr>
        <w:t>εννοείται η υπό ανάπτυξη εφαρμογή που περιγράφεται στο παρόν έγγραφο.</w:t>
      </w:r>
    </w:p>
    <w:p w14:paraId="5754D2EC" w14:textId="77777777" w:rsidR="00954611" w:rsidRPr="006D5CB1" w:rsidRDefault="00954611" w:rsidP="007258A6">
      <w:pPr>
        <w:pStyle w:val="Comment0"/>
        <w:spacing w:line="276" w:lineRule="auto"/>
        <w:jc w:val="both"/>
        <w:rPr>
          <w:rFonts w:ascii="Cambria" w:hAnsi="Cambria"/>
          <w:i w:val="0"/>
          <w:lang w:val="el-GR"/>
        </w:rPr>
      </w:pPr>
      <w:r w:rsidRPr="006D5CB1">
        <w:rPr>
          <w:rFonts w:ascii="Cambria" w:hAnsi="Cambria"/>
          <w:i w:val="0"/>
          <w:lang w:val="el-GR"/>
        </w:rPr>
        <w:t xml:space="preserve">Με τον όρο </w:t>
      </w:r>
      <w:r w:rsidRPr="006D5CB1">
        <w:rPr>
          <w:rFonts w:ascii="Cambria" w:hAnsi="Cambria"/>
          <w:b/>
          <w:i w:val="0"/>
          <w:lang w:val="el-GR"/>
        </w:rPr>
        <w:t>πελάτης</w:t>
      </w:r>
      <w:r w:rsidRPr="006D5CB1">
        <w:rPr>
          <w:rFonts w:ascii="Cambria" w:hAnsi="Cambria"/>
          <w:i w:val="0"/>
          <w:lang w:val="el-GR"/>
        </w:rPr>
        <w:t xml:space="preserve"> εννοείται ο ΠΑΣΥΚΑΦ (Παγκύπριος Σύνδεσμος Καρκινοπαθών και Φίλων), για χάριν του οποίου αναπτύσσεται η εφαρμογή.</w:t>
      </w:r>
    </w:p>
    <w:p w14:paraId="6C2C9AAC" w14:textId="77777777" w:rsidR="00954611" w:rsidRPr="006D5CB1" w:rsidRDefault="007E7CB8" w:rsidP="007258A6">
      <w:pPr>
        <w:pStyle w:val="Comment0"/>
        <w:spacing w:line="276" w:lineRule="auto"/>
        <w:jc w:val="both"/>
        <w:rPr>
          <w:rFonts w:ascii="Cambria" w:hAnsi="Cambria"/>
          <w:i w:val="0"/>
          <w:lang w:val="el-GR"/>
        </w:rPr>
      </w:pPr>
      <w:r w:rsidRPr="006D5CB1">
        <w:rPr>
          <w:rFonts w:ascii="Cambria" w:hAnsi="Cambria"/>
          <w:i w:val="0"/>
          <w:lang w:val="el-GR"/>
        </w:rPr>
        <w:lastRenderedPageBreak/>
        <w:t xml:space="preserve">Με τον όρο </w:t>
      </w:r>
      <w:r w:rsidRPr="006D5CB1">
        <w:rPr>
          <w:rFonts w:ascii="Cambria" w:hAnsi="Cambria"/>
          <w:b/>
          <w:i w:val="0"/>
          <w:lang w:val="el-GR"/>
        </w:rPr>
        <w:t xml:space="preserve">χρήστης </w:t>
      </w:r>
      <w:r w:rsidRPr="006D5CB1">
        <w:rPr>
          <w:rFonts w:ascii="Cambria" w:hAnsi="Cambria"/>
          <w:i w:val="0"/>
          <w:lang w:val="el-GR"/>
        </w:rPr>
        <w:t>εννοείται οποιοσδήποτε ο οποίος θα χρησιμοποιεί την εν λόγω εφαρμογή.</w:t>
      </w:r>
    </w:p>
    <w:p w14:paraId="0636AAC1" w14:textId="77777777" w:rsidR="00647693" w:rsidRDefault="00647693" w:rsidP="007258A6">
      <w:pPr>
        <w:pStyle w:val="Heading2"/>
        <w:spacing w:line="276" w:lineRule="auto"/>
        <w:jc w:val="both"/>
        <w:rPr>
          <w:rFonts w:ascii="Cambria" w:hAnsi="Cambria"/>
        </w:rPr>
      </w:pPr>
      <w:bookmarkStart w:id="5" w:name="_Toc239409854"/>
      <w:r w:rsidRPr="006D5CB1">
        <w:rPr>
          <w:rFonts w:ascii="Cambria" w:hAnsi="Cambria"/>
          <w:lang w:val="en-US"/>
        </w:rPr>
        <w:t>References</w:t>
      </w:r>
      <w:bookmarkEnd w:id="5"/>
    </w:p>
    <w:p w14:paraId="7A4161BC" w14:textId="77777777" w:rsidR="00CC468C" w:rsidRPr="00BC265C" w:rsidRDefault="00CC468C" w:rsidP="00CC468C">
      <w:pPr>
        <w:pStyle w:val="Comment0"/>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Ιστοσελίδα του ΠΑΣΥΚΑΦ: </w:t>
      </w:r>
    </w:p>
    <w:p w14:paraId="394F6F45" w14:textId="77777777" w:rsidR="00CC468C" w:rsidRPr="00BC265C" w:rsidRDefault="00BA206F" w:rsidP="00CC468C">
      <w:pPr>
        <w:pStyle w:val="Comment0"/>
        <w:numPr>
          <w:ilvl w:val="0"/>
          <w:numId w:val="22"/>
        </w:numPr>
        <w:spacing w:line="276" w:lineRule="auto"/>
        <w:jc w:val="both"/>
        <w:rPr>
          <w:rFonts w:ascii="Cambria" w:eastAsiaTheme="minorHAnsi" w:hAnsi="Cambria"/>
          <w:i w:val="0"/>
          <w:lang w:val="el-GR"/>
        </w:rPr>
      </w:pPr>
      <w:hyperlink r:id="rId9" w:history="1">
        <w:r w:rsidR="00CC468C" w:rsidRPr="00BC265C">
          <w:rPr>
            <w:rFonts w:ascii="Cambria" w:eastAsiaTheme="minorHAnsi" w:hAnsi="Cambria"/>
            <w:i w:val="0"/>
            <w:lang w:val="el-GR"/>
          </w:rPr>
          <w:t>http://www.pasykaf.org/</w:t>
        </w:r>
      </w:hyperlink>
      <w:r w:rsidR="00CC468C" w:rsidRPr="00BC265C">
        <w:rPr>
          <w:rFonts w:ascii="Cambria" w:eastAsiaTheme="minorHAnsi" w:hAnsi="Cambria"/>
          <w:i w:val="0"/>
          <w:lang w:val="el-GR"/>
        </w:rPr>
        <w:t xml:space="preserve"> </w:t>
      </w:r>
    </w:p>
    <w:p w14:paraId="376C7B37" w14:textId="77777777" w:rsidR="00CC468C" w:rsidRPr="00BC265C" w:rsidRDefault="00CC468C" w:rsidP="00CC468C">
      <w:pPr>
        <w:pStyle w:val="Comment0"/>
        <w:jc w:val="both"/>
        <w:rPr>
          <w:rFonts w:ascii="Cambria" w:eastAsiaTheme="minorHAnsi" w:hAnsi="Cambria"/>
          <w:i w:val="0"/>
          <w:lang w:val="el-GR"/>
        </w:rPr>
      </w:pPr>
      <w:r w:rsidRPr="00BC265C">
        <w:rPr>
          <w:rFonts w:ascii="Cambria" w:eastAsiaTheme="minorHAnsi" w:hAnsi="Cambria"/>
          <w:i w:val="0"/>
          <w:lang w:val="el-GR"/>
        </w:rPr>
        <w:t>Ιστοσελίδες σχετικές για τα διάφορα είδη καρκίνων και τρόπους πρόληψης:</w:t>
      </w:r>
    </w:p>
    <w:p w14:paraId="57BFBBF4"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http://www.neahygeia.gr/page.asp?p=1291&amp;f=1</w:t>
      </w:r>
    </w:p>
    <w:p w14:paraId="719A6AB6" w14:textId="77777777" w:rsidR="00CC468C" w:rsidRPr="00BC265C" w:rsidRDefault="00CC468C" w:rsidP="00CC468C">
      <w:pPr>
        <w:pStyle w:val="Comment0"/>
        <w:ind w:firstLine="360"/>
        <w:jc w:val="both"/>
        <w:rPr>
          <w:rFonts w:ascii="Cambria" w:eastAsiaTheme="minorHAnsi" w:hAnsi="Cambria"/>
          <w:i w:val="0"/>
          <w:lang w:val="el-GR"/>
        </w:rPr>
      </w:pPr>
      <w:r w:rsidRPr="00BC265C">
        <w:rPr>
          <w:rFonts w:ascii="Cambria" w:eastAsiaTheme="minorHAnsi" w:hAnsi="Cambria"/>
          <w:i w:val="0"/>
          <w:lang w:val="el-GR"/>
        </w:rPr>
        <w:t xml:space="preserve">• </w:t>
      </w:r>
      <w:r w:rsidRPr="00BC265C">
        <w:rPr>
          <w:rFonts w:ascii="Cambria" w:eastAsiaTheme="minorHAnsi" w:hAnsi="Cambria"/>
          <w:i w:val="0"/>
          <w:lang w:val="el-GR"/>
        </w:rPr>
        <w:tab/>
      </w:r>
      <w:hyperlink r:id="rId10" w:history="1">
        <w:r w:rsidRPr="00BC265C">
          <w:rPr>
            <w:rFonts w:ascii="Cambria" w:hAnsi="Cambria"/>
            <w:i w:val="0"/>
            <w:lang w:val="el-GR"/>
          </w:rPr>
          <w:t>http://www.news-medical.net/health/Ovarian-Cancer-Diagnosis-Prevention-(Greek).aspx</w:t>
        </w:r>
      </w:hyperlink>
    </w:p>
    <w:p w14:paraId="4BFCB79C"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1" w:history="1">
        <w:r w:rsidRPr="00BC265C">
          <w:rPr>
            <w:rFonts w:ascii="Cambria" w:hAnsi="Cambria"/>
            <w:i w:val="0"/>
            <w:lang w:val="el-GR"/>
          </w:rPr>
          <w:t>http://grizosgatos.blogspot.com/2013/09/blog-post_6276.html</w:t>
        </w:r>
      </w:hyperlink>
    </w:p>
    <w:p w14:paraId="391CC04D"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2" w:history="1">
        <w:r w:rsidRPr="00BC265C">
          <w:rPr>
            <w:rFonts w:ascii="Cambria" w:hAnsi="Cambria"/>
            <w:i w:val="0"/>
            <w:lang w:val="el-GR"/>
          </w:rPr>
          <w:t>http://kartaygeias.net/?p=499</w:t>
        </w:r>
      </w:hyperlink>
    </w:p>
    <w:p w14:paraId="1F0A21A4"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3" w:history="1">
        <w:r w:rsidRPr="00BC265C">
          <w:rPr>
            <w:rFonts w:ascii="Cambria" w:hAnsi="Cambria"/>
            <w:i w:val="0"/>
            <w:lang w:val="el-GR"/>
          </w:rPr>
          <w:t>http://www.in2life.gr/wellbeing/nutrition/article/195803/15-diatrofikes-aspides-kata-toy-karkinoy.html</w:t>
        </w:r>
      </w:hyperlink>
    </w:p>
    <w:p w14:paraId="62B957FC"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4" w:history="1">
        <w:r w:rsidRPr="00BC265C">
          <w:rPr>
            <w:rFonts w:ascii="Cambria" w:hAnsi="Cambria"/>
            <w:i w:val="0"/>
            <w:lang w:val="el-GR"/>
          </w:rPr>
          <w:t>http://3medsotiria.gr/el/oncology/karkinos_pagkreatos</w:t>
        </w:r>
      </w:hyperlink>
    </w:p>
    <w:p w14:paraId="7B713C5B"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5" w:history="1">
        <w:r w:rsidRPr="00BC265C">
          <w:rPr>
            <w:rFonts w:ascii="Cambria" w:hAnsi="Cambria"/>
            <w:i w:val="0"/>
            <w:lang w:val="el-GR"/>
          </w:rPr>
          <w:t>http://languages.cancercouncil.com</w:t>
        </w:r>
      </w:hyperlink>
    </w:p>
    <w:p w14:paraId="422558C8"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6" w:history="1">
        <w:r w:rsidRPr="00BC265C">
          <w:rPr>
            <w:rFonts w:ascii="Cambria" w:hAnsi="Cambria"/>
            <w:i w:val="0"/>
            <w:lang w:val="el-GR"/>
          </w:rPr>
          <w:t>http://www.sillogoskarkinopathon.gr/pdf/pangreas/mhtta-pagkreas.pdf</w:t>
        </w:r>
      </w:hyperlink>
    </w:p>
    <w:p w14:paraId="2DCBD5E3" w14:textId="77777777" w:rsidR="00CC468C" w:rsidRPr="00BC265C" w:rsidRDefault="00BA206F" w:rsidP="00CC468C">
      <w:pPr>
        <w:pStyle w:val="Comment0"/>
        <w:numPr>
          <w:ilvl w:val="0"/>
          <w:numId w:val="27"/>
        </w:numPr>
        <w:jc w:val="both"/>
        <w:rPr>
          <w:rFonts w:ascii="Cambria" w:eastAsiaTheme="minorHAnsi" w:hAnsi="Cambria"/>
          <w:i w:val="0"/>
          <w:lang w:val="el-GR"/>
        </w:rPr>
      </w:pPr>
      <w:hyperlink r:id="rId17" w:history="1">
        <w:r w:rsidR="00CC468C" w:rsidRPr="00BC265C">
          <w:rPr>
            <w:rFonts w:ascii="Cambria" w:hAnsi="Cambria"/>
            <w:i w:val="0"/>
            <w:lang w:val="el-GR"/>
          </w:rPr>
          <w:t>http://el.wikipedia.org/wiki/%CE%9A%CE%B1%CF%81%CE%BA%CE%AF%CE%BD%CE%BF%CF%82_%CF%84%CE%BF%CF%85_%CE%BC%CE%B1%CF%83%CF%84%CE%BF%CF%8D</w:t>
        </w:r>
      </w:hyperlink>
    </w:p>
    <w:p w14:paraId="7FD92826" w14:textId="77777777" w:rsidR="00CC468C" w:rsidRPr="00BC265C" w:rsidRDefault="00BA206F" w:rsidP="00CC468C">
      <w:pPr>
        <w:pStyle w:val="Comment0"/>
        <w:numPr>
          <w:ilvl w:val="0"/>
          <w:numId w:val="27"/>
        </w:numPr>
        <w:jc w:val="both"/>
        <w:rPr>
          <w:rFonts w:ascii="Cambria" w:eastAsiaTheme="minorHAnsi" w:hAnsi="Cambria"/>
          <w:i w:val="0"/>
          <w:lang w:val="el-GR"/>
        </w:rPr>
      </w:pPr>
      <w:hyperlink r:id="rId18" w:history="1">
        <w:r w:rsidR="00CC468C" w:rsidRPr="00BC265C">
          <w:rPr>
            <w:rFonts w:ascii="Cambria" w:hAnsi="Cambria"/>
            <w:i w:val="0"/>
            <w:lang w:val="el-GR"/>
          </w:rPr>
          <w:t>http://www.almazois.gr/gr/index.php?option=ozo_content&amp;perform=view&amp;id=25&amp;Itemid=39</w:t>
        </w:r>
      </w:hyperlink>
    </w:p>
    <w:p w14:paraId="48E62CF8"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19" w:history="1">
        <w:r w:rsidRPr="00BC265C">
          <w:rPr>
            <w:rFonts w:ascii="Cambria" w:hAnsi="Cambria"/>
            <w:i w:val="0"/>
            <w:lang w:val="el-GR"/>
          </w:rPr>
          <w:t>http://www.karkinos24.gr/index.php/karkinostoumastou</w:t>
        </w:r>
      </w:hyperlink>
    </w:p>
    <w:p w14:paraId="415806FA"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20" w:history="1">
        <w:r w:rsidRPr="00BC265C">
          <w:rPr>
            <w:rFonts w:ascii="Cambria" w:hAnsi="Cambria"/>
            <w:i w:val="0"/>
            <w:lang w:val="el-GR"/>
          </w:rPr>
          <w:t>http://www.iatronet.gr/video/karkinos-ton-oothikon/252/</w:t>
        </w:r>
      </w:hyperlink>
    </w:p>
    <w:p w14:paraId="69107956" w14:textId="77777777" w:rsidR="00CC468C" w:rsidRPr="00BC265C" w:rsidRDefault="00CC468C" w:rsidP="00CC468C">
      <w:pPr>
        <w:pStyle w:val="Comment0"/>
        <w:numPr>
          <w:ilvl w:val="0"/>
          <w:numId w:val="27"/>
        </w:numPr>
        <w:jc w:val="both"/>
        <w:rPr>
          <w:rFonts w:ascii="Cambria" w:eastAsiaTheme="minorHAnsi" w:hAnsi="Cambria"/>
          <w:i w:val="0"/>
          <w:lang w:val="el-GR"/>
        </w:rPr>
      </w:pPr>
      <w:r w:rsidRPr="00BC265C">
        <w:rPr>
          <w:rFonts w:ascii="Cambria" w:eastAsiaTheme="minorHAnsi" w:hAnsi="Cambria"/>
          <w:i w:val="0"/>
          <w:lang w:val="el-GR"/>
        </w:rPr>
        <w:t xml:space="preserve"> </w:t>
      </w:r>
      <w:hyperlink r:id="rId21" w:history="1">
        <w:r w:rsidRPr="00BC265C">
          <w:rPr>
            <w:rFonts w:ascii="Cambria" w:hAnsi="Cambria"/>
            <w:i w:val="0"/>
            <w:lang w:val="el-GR"/>
          </w:rPr>
          <w:t>http://www.news-medical.net/health/Testicular-Cancer-Symptoms-%28Greek%29.aspx</w:t>
        </w:r>
      </w:hyperlink>
    </w:p>
    <w:p w14:paraId="380BD440" w14:textId="77777777" w:rsidR="00CC468C" w:rsidRPr="00BC265C" w:rsidRDefault="00CC468C" w:rsidP="00CC468C">
      <w:pPr>
        <w:pStyle w:val="Comment0"/>
        <w:numPr>
          <w:ilvl w:val="0"/>
          <w:numId w:val="27"/>
        </w:numPr>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 http://www.iatropedia.gr/articles/read/1283</w:t>
      </w:r>
    </w:p>
    <w:p w14:paraId="38DA6654" w14:textId="77777777" w:rsidR="00CC468C" w:rsidRPr="00BC265C" w:rsidRDefault="00CC468C" w:rsidP="00CC468C">
      <w:pPr>
        <w:pStyle w:val="Comment0"/>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Ιστοσελίδες σχετικά με την ανάπτυξη εφαρμογών για συσκευές </w:t>
      </w:r>
      <w:proofErr w:type="spellStart"/>
      <w:r w:rsidRPr="00BC265C">
        <w:rPr>
          <w:rFonts w:ascii="Cambria" w:eastAsiaTheme="minorHAnsi" w:hAnsi="Cambria"/>
          <w:i w:val="0"/>
          <w:lang w:val="el-GR"/>
        </w:rPr>
        <w:t>Android</w:t>
      </w:r>
      <w:proofErr w:type="spellEnd"/>
      <w:r w:rsidRPr="00BC265C">
        <w:rPr>
          <w:rFonts w:ascii="Cambria" w:eastAsiaTheme="minorHAnsi" w:hAnsi="Cambria"/>
          <w:i w:val="0"/>
          <w:lang w:val="el-GR"/>
        </w:rPr>
        <w:t xml:space="preserve">: </w:t>
      </w:r>
    </w:p>
    <w:p w14:paraId="2D947E82" w14:textId="77777777"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 xml:space="preserve">The </w:t>
      </w:r>
      <w:proofErr w:type="spellStart"/>
      <w:r w:rsidRPr="00BC265C">
        <w:rPr>
          <w:rFonts w:ascii="Cambria" w:eastAsiaTheme="minorHAnsi" w:hAnsi="Cambria"/>
          <w:i w:val="0"/>
          <w:lang w:val="el-GR"/>
        </w:rPr>
        <w:t>New</w:t>
      </w:r>
      <w:proofErr w:type="spellEnd"/>
      <w:r w:rsidRPr="00BC265C">
        <w:rPr>
          <w:rFonts w:ascii="Cambria" w:eastAsiaTheme="minorHAnsi" w:hAnsi="Cambria"/>
          <w:i w:val="0"/>
          <w:lang w:val="el-GR"/>
        </w:rPr>
        <w:t xml:space="preserve"> </w:t>
      </w:r>
      <w:proofErr w:type="spellStart"/>
      <w:r w:rsidRPr="00BC265C">
        <w:rPr>
          <w:rFonts w:ascii="Cambria" w:eastAsiaTheme="minorHAnsi" w:hAnsi="Cambria"/>
          <w:i w:val="0"/>
          <w:lang w:val="el-GR"/>
        </w:rPr>
        <w:t>Boston</w:t>
      </w:r>
      <w:proofErr w:type="spellEnd"/>
      <w:r w:rsidRPr="00BC265C">
        <w:rPr>
          <w:rFonts w:ascii="Cambria" w:eastAsiaTheme="minorHAnsi" w:hAnsi="Cambria"/>
          <w:i w:val="0"/>
          <w:lang w:val="el-GR"/>
        </w:rPr>
        <w:t>:</w:t>
      </w:r>
    </w:p>
    <w:p w14:paraId="34C5FA79" w14:textId="77777777" w:rsidR="00CC468C" w:rsidRPr="00BC265C" w:rsidRDefault="00BA206F" w:rsidP="00CC468C">
      <w:pPr>
        <w:pStyle w:val="Comment0"/>
        <w:spacing w:line="276" w:lineRule="auto"/>
        <w:ind w:left="720"/>
        <w:jc w:val="both"/>
        <w:rPr>
          <w:rFonts w:ascii="Cambria" w:eastAsiaTheme="minorHAnsi" w:hAnsi="Cambria"/>
          <w:i w:val="0"/>
          <w:lang w:val="el-GR"/>
        </w:rPr>
      </w:pPr>
      <w:hyperlink r:id="rId22" w:history="1">
        <w:r w:rsidR="00CC468C" w:rsidRPr="00BC265C">
          <w:rPr>
            <w:rFonts w:ascii="Cambria" w:eastAsiaTheme="minorHAnsi" w:hAnsi="Cambria"/>
            <w:i w:val="0"/>
            <w:lang w:val="el-GR"/>
          </w:rPr>
          <w:t>http://www.youtube.com/watch?v=SUOWNXGRc6g&amp;list=PL33384E9848C4F55E</w:t>
        </w:r>
      </w:hyperlink>
    </w:p>
    <w:p w14:paraId="2A26C51B" w14:textId="77777777"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proofErr w:type="spellStart"/>
      <w:r w:rsidRPr="00BC265C">
        <w:rPr>
          <w:rFonts w:ascii="Cambria" w:eastAsiaTheme="minorHAnsi" w:hAnsi="Cambria"/>
          <w:i w:val="0"/>
          <w:lang w:val="el-GR"/>
        </w:rPr>
        <w:t>Android</w:t>
      </w:r>
      <w:proofErr w:type="spellEnd"/>
      <w:r w:rsidRPr="00BC265C">
        <w:rPr>
          <w:rFonts w:ascii="Cambria" w:eastAsiaTheme="minorHAnsi" w:hAnsi="Cambria"/>
          <w:i w:val="0"/>
          <w:lang w:val="el-GR"/>
        </w:rPr>
        <w:t xml:space="preserve"> </w:t>
      </w:r>
      <w:proofErr w:type="spellStart"/>
      <w:r w:rsidRPr="00BC265C">
        <w:rPr>
          <w:rFonts w:ascii="Cambria" w:eastAsiaTheme="minorHAnsi" w:hAnsi="Cambria"/>
          <w:i w:val="0"/>
          <w:lang w:val="el-GR"/>
        </w:rPr>
        <w:t>Developers</w:t>
      </w:r>
      <w:proofErr w:type="spellEnd"/>
      <w:r w:rsidRPr="00BC265C">
        <w:rPr>
          <w:rFonts w:ascii="Cambria" w:eastAsiaTheme="minorHAnsi" w:hAnsi="Cambria"/>
          <w:i w:val="0"/>
          <w:lang w:val="el-GR"/>
        </w:rPr>
        <w:t>:</w:t>
      </w:r>
    </w:p>
    <w:p w14:paraId="2C646BC9" w14:textId="77777777" w:rsidR="00CC468C" w:rsidRPr="00BC265C" w:rsidRDefault="00CC468C" w:rsidP="00CC468C">
      <w:pPr>
        <w:pStyle w:val="Comment0"/>
        <w:spacing w:line="276" w:lineRule="auto"/>
        <w:ind w:left="720"/>
        <w:jc w:val="both"/>
        <w:rPr>
          <w:rFonts w:ascii="Cambria" w:eastAsiaTheme="minorHAnsi" w:hAnsi="Cambria"/>
          <w:i w:val="0"/>
          <w:lang w:val="el-GR"/>
        </w:rPr>
      </w:pPr>
      <w:r w:rsidRPr="00BC265C">
        <w:rPr>
          <w:rFonts w:ascii="Cambria" w:eastAsiaTheme="minorHAnsi" w:hAnsi="Cambria"/>
          <w:i w:val="0"/>
          <w:lang w:val="el-GR"/>
        </w:rPr>
        <w:t>http://developer.android.com/training/basics/firstapp/index.html</w:t>
      </w:r>
    </w:p>
    <w:p w14:paraId="2387C2BB" w14:textId="77777777"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proofErr w:type="spellStart"/>
      <w:r w:rsidRPr="00BC265C">
        <w:rPr>
          <w:rFonts w:ascii="Cambria" w:eastAsiaTheme="minorHAnsi" w:hAnsi="Cambria"/>
          <w:i w:val="0"/>
          <w:lang w:val="el-GR"/>
        </w:rPr>
        <w:t>Mobile</w:t>
      </w:r>
      <w:proofErr w:type="spellEnd"/>
      <w:r w:rsidRPr="00BC265C">
        <w:rPr>
          <w:rFonts w:ascii="Cambria" w:eastAsiaTheme="minorHAnsi" w:hAnsi="Cambria"/>
          <w:i w:val="0"/>
          <w:lang w:val="el-GR"/>
        </w:rPr>
        <w:t xml:space="preserve"> </w:t>
      </w:r>
      <w:proofErr w:type="spellStart"/>
      <w:r w:rsidRPr="00BC265C">
        <w:rPr>
          <w:rFonts w:ascii="Cambria" w:eastAsiaTheme="minorHAnsi" w:hAnsi="Cambria"/>
          <w:i w:val="0"/>
          <w:lang w:val="el-GR"/>
        </w:rPr>
        <w:t>Tutorials</w:t>
      </w:r>
      <w:proofErr w:type="spellEnd"/>
      <w:r w:rsidRPr="00BC265C">
        <w:rPr>
          <w:rFonts w:ascii="Cambria" w:eastAsiaTheme="minorHAnsi" w:hAnsi="Cambria"/>
          <w:i w:val="0"/>
          <w:lang w:val="el-GR"/>
        </w:rPr>
        <w:t xml:space="preserve"> </w:t>
      </w:r>
      <w:proofErr w:type="spellStart"/>
      <w:r w:rsidRPr="00BC265C">
        <w:rPr>
          <w:rFonts w:ascii="Cambria" w:eastAsiaTheme="minorHAnsi" w:hAnsi="Cambria"/>
          <w:i w:val="0"/>
          <w:lang w:val="el-GR"/>
        </w:rPr>
        <w:t>Plus</w:t>
      </w:r>
      <w:proofErr w:type="spellEnd"/>
      <w:r w:rsidRPr="00BC265C">
        <w:rPr>
          <w:rFonts w:ascii="Cambria" w:eastAsiaTheme="minorHAnsi" w:hAnsi="Cambria"/>
          <w:i w:val="0"/>
          <w:lang w:val="el-GR"/>
        </w:rPr>
        <w:t xml:space="preserve">: </w:t>
      </w:r>
    </w:p>
    <w:p w14:paraId="2A464911" w14:textId="77777777" w:rsidR="00CC468C" w:rsidRPr="00BC265C" w:rsidRDefault="00BA206F" w:rsidP="00CC468C">
      <w:pPr>
        <w:pStyle w:val="Comment0"/>
        <w:spacing w:line="276" w:lineRule="auto"/>
        <w:ind w:left="720"/>
        <w:jc w:val="both"/>
        <w:rPr>
          <w:rFonts w:ascii="Cambria" w:eastAsiaTheme="minorHAnsi" w:hAnsi="Cambria"/>
          <w:i w:val="0"/>
          <w:lang w:val="el-GR"/>
        </w:rPr>
      </w:pPr>
      <w:hyperlink r:id="rId23" w:history="1">
        <w:r w:rsidR="00CC468C" w:rsidRPr="00BC265C">
          <w:rPr>
            <w:rFonts w:ascii="Cambria" w:eastAsiaTheme="minorHAnsi" w:hAnsi="Cambria"/>
            <w:i w:val="0"/>
            <w:lang w:val="el-GR"/>
          </w:rPr>
          <w:t>mobile.tutsplus.com</w:t>
        </w:r>
      </w:hyperlink>
    </w:p>
    <w:p w14:paraId="656DCF70" w14:textId="77777777"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proofErr w:type="spellStart"/>
      <w:r w:rsidRPr="00BC265C">
        <w:rPr>
          <w:rFonts w:ascii="Cambria" w:eastAsiaTheme="minorHAnsi" w:hAnsi="Cambria"/>
          <w:i w:val="0"/>
          <w:lang w:val="el-GR"/>
        </w:rPr>
        <w:t>Vogella</w:t>
      </w:r>
      <w:proofErr w:type="spellEnd"/>
      <w:r w:rsidRPr="00BC265C">
        <w:rPr>
          <w:rFonts w:ascii="Cambria" w:eastAsiaTheme="minorHAnsi" w:hAnsi="Cambria"/>
          <w:i w:val="0"/>
          <w:lang w:val="el-GR"/>
        </w:rPr>
        <w:t xml:space="preserve"> </w:t>
      </w:r>
      <w:proofErr w:type="spellStart"/>
      <w:r w:rsidRPr="00BC265C">
        <w:rPr>
          <w:rFonts w:ascii="Cambria" w:eastAsiaTheme="minorHAnsi" w:hAnsi="Cambria"/>
          <w:i w:val="0"/>
          <w:lang w:val="el-GR"/>
        </w:rPr>
        <w:t>Tutorials</w:t>
      </w:r>
      <w:proofErr w:type="spellEnd"/>
      <w:r w:rsidRPr="00BC265C">
        <w:rPr>
          <w:rFonts w:ascii="Cambria" w:eastAsiaTheme="minorHAnsi" w:hAnsi="Cambria"/>
          <w:i w:val="0"/>
          <w:lang w:val="el-GR"/>
        </w:rPr>
        <w:t xml:space="preserve">: </w:t>
      </w:r>
    </w:p>
    <w:p w14:paraId="40BBF9B8" w14:textId="77777777" w:rsidR="00CC468C" w:rsidRPr="00BC265C" w:rsidRDefault="00BA206F" w:rsidP="00CC468C">
      <w:pPr>
        <w:pStyle w:val="Comment0"/>
        <w:spacing w:line="276" w:lineRule="auto"/>
        <w:ind w:left="720"/>
        <w:jc w:val="both"/>
        <w:rPr>
          <w:rFonts w:ascii="Cambria" w:eastAsiaTheme="minorHAnsi" w:hAnsi="Cambria"/>
          <w:i w:val="0"/>
          <w:lang w:val="el-GR"/>
        </w:rPr>
      </w:pPr>
      <w:hyperlink r:id="rId24" w:history="1">
        <w:r w:rsidR="00CC468C" w:rsidRPr="00BC265C">
          <w:rPr>
            <w:rFonts w:ascii="Cambria" w:eastAsiaTheme="minorHAnsi" w:hAnsi="Cambria"/>
            <w:i w:val="0"/>
            <w:lang w:val="el-GR"/>
          </w:rPr>
          <w:t>www.vogella.com/android.html</w:t>
        </w:r>
      </w:hyperlink>
    </w:p>
    <w:p w14:paraId="0667CF41" w14:textId="77777777" w:rsidR="00CC468C" w:rsidRPr="00BC265C" w:rsidRDefault="00CC468C" w:rsidP="00CC468C">
      <w:pPr>
        <w:pStyle w:val="Comment0"/>
        <w:spacing w:line="276" w:lineRule="auto"/>
        <w:jc w:val="both"/>
        <w:rPr>
          <w:rFonts w:ascii="Cambria" w:eastAsiaTheme="minorHAnsi" w:hAnsi="Cambria"/>
          <w:i w:val="0"/>
          <w:lang w:val="el-GR"/>
        </w:rPr>
      </w:pPr>
      <w:r w:rsidRPr="00BC265C">
        <w:rPr>
          <w:rFonts w:ascii="Cambria" w:eastAsiaTheme="minorHAnsi" w:hAnsi="Cambria"/>
          <w:i w:val="0"/>
          <w:lang w:val="el-GR"/>
        </w:rPr>
        <w:t xml:space="preserve">Ιστοσελίδες σχετικά με τη χρήση του εργαλείου </w:t>
      </w:r>
      <w:proofErr w:type="spellStart"/>
      <w:r w:rsidRPr="00BC265C">
        <w:rPr>
          <w:rFonts w:ascii="Cambria" w:eastAsiaTheme="minorHAnsi" w:hAnsi="Cambria"/>
          <w:i w:val="0"/>
          <w:lang w:val="el-GR"/>
        </w:rPr>
        <w:t>GitHub</w:t>
      </w:r>
      <w:proofErr w:type="spellEnd"/>
      <w:r w:rsidRPr="00BC265C">
        <w:rPr>
          <w:rFonts w:ascii="Cambria" w:eastAsiaTheme="minorHAnsi" w:hAnsi="Cambria"/>
          <w:i w:val="0"/>
          <w:lang w:val="el-GR"/>
        </w:rPr>
        <w:t>:</w:t>
      </w:r>
    </w:p>
    <w:p w14:paraId="5786A80F" w14:textId="77777777" w:rsidR="00CC468C" w:rsidRPr="00BC265C" w:rsidRDefault="00BA206F" w:rsidP="00CC468C">
      <w:pPr>
        <w:pStyle w:val="Comment0"/>
        <w:numPr>
          <w:ilvl w:val="0"/>
          <w:numId w:val="21"/>
        </w:numPr>
        <w:spacing w:line="276" w:lineRule="auto"/>
        <w:jc w:val="both"/>
        <w:rPr>
          <w:rFonts w:ascii="Cambria" w:eastAsiaTheme="minorHAnsi" w:hAnsi="Cambria"/>
          <w:i w:val="0"/>
          <w:lang w:val="el-GR"/>
        </w:rPr>
      </w:pPr>
      <w:hyperlink r:id="rId25" w:history="1">
        <w:r w:rsidR="00CC468C" w:rsidRPr="00BC265C">
          <w:rPr>
            <w:rFonts w:ascii="Cambria" w:eastAsiaTheme="minorHAnsi" w:hAnsi="Cambria"/>
            <w:i w:val="0"/>
            <w:lang w:val="el-GR"/>
          </w:rPr>
          <w:t>https://help.github.com/articles/set-up-git</w:t>
        </w:r>
      </w:hyperlink>
    </w:p>
    <w:p w14:paraId="63EA312C" w14:textId="77777777" w:rsidR="00CC468C" w:rsidRPr="00BC265C" w:rsidRDefault="00BA206F" w:rsidP="00CC468C">
      <w:pPr>
        <w:pStyle w:val="Comment0"/>
        <w:numPr>
          <w:ilvl w:val="0"/>
          <w:numId w:val="21"/>
        </w:numPr>
        <w:spacing w:line="276" w:lineRule="auto"/>
        <w:jc w:val="both"/>
        <w:rPr>
          <w:rFonts w:ascii="Cambria" w:eastAsiaTheme="minorHAnsi" w:hAnsi="Cambria"/>
          <w:i w:val="0"/>
          <w:lang w:val="el-GR"/>
        </w:rPr>
      </w:pPr>
      <w:hyperlink r:id="rId26" w:history="1">
        <w:r w:rsidR="00CC468C" w:rsidRPr="00BC265C">
          <w:rPr>
            <w:rFonts w:ascii="Cambria" w:eastAsiaTheme="minorHAnsi" w:hAnsi="Cambria"/>
            <w:i w:val="0"/>
            <w:lang w:val="el-GR"/>
          </w:rPr>
          <w:t>https://help.github.com/articles/create-a-repo</w:t>
        </w:r>
      </w:hyperlink>
    </w:p>
    <w:p w14:paraId="2A6D4A24" w14:textId="77777777" w:rsidR="00CC468C" w:rsidRPr="00BC265C" w:rsidRDefault="00BA206F" w:rsidP="00CC468C">
      <w:pPr>
        <w:pStyle w:val="Comment0"/>
        <w:numPr>
          <w:ilvl w:val="0"/>
          <w:numId w:val="21"/>
        </w:numPr>
        <w:spacing w:line="276" w:lineRule="auto"/>
        <w:jc w:val="both"/>
        <w:rPr>
          <w:rFonts w:ascii="Cambria" w:eastAsiaTheme="minorHAnsi" w:hAnsi="Cambria"/>
          <w:i w:val="0"/>
          <w:lang w:val="el-GR"/>
        </w:rPr>
      </w:pPr>
      <w:hyperlink r:id="rId27" w:history="1">
        <w:r w:rsidR="00CC468C" w:rsidRPr="00BC265C">
          <w:rPr>
            <w:rFonts w:ascii="Cambria" w:eastAsiaTheme="minorHAnsi" w:hAnsi="Cambria"/>
            <w:i w:val="0"/>
            <w:lang w:val="el-GR"/>
          </w:rPr>
          <w:t>https://help.github.com/articles/fork-a-repo</w:t>
        </w:r>
      </w:hyperlink>
    </w:p>
    <w:p w14:paraId="3DC202CC" w14:textId="77777777" w:rsidR="00CC468C" w:rsidRPr="00BC265C" w:rsidRDefault="00BA206F" w:rsidP="00CC468C">
      <w:pPr>
        <w:pStyle w:val="Comment0"/>
        <w:numPr>
          <w:ilvl w:val="0"/>
          <w:numId w:val="21"/>
        </w:numPr>
        <w:spacing w:line="276" w:lineRule="auto"/>
        <w:jc w:val="both"/>
        <w:rPr>
          <w:rFonts w:ascii="Cambria" w:eastAsiaTheme="minorHAnsi" w:hAnsi="Cambria"/>
          <w:i w:val="0"/>
          <w:lang w:val="el-GR"/>
        </w:rPr>
      </w:pPr>
      <w:hyperlink r:id="rId28" w:history="1">
        <w:r w:rsidR="00CC468C" w:rsidRPr="00BC265C">
          <w:rPr>
            <w:rFonts w:ascii="Cambria" w:eastAsiaTheme="minorHAnsi" w:hAnsi="Cambria"/>
            <w:i w:val="0"/>
            <w:lang w:val="el-GR"/>
          </w:rPr>
          <w:t>https://help.github.com/articles/be-social</w:t>
        </w:r>
      </w:hyperlink>
    </w:p>
    <w:p w14:paraId="56F21D08" w14:textId="77777777" w:rsidR="00CC468C" w:rsidRPr="00BC265C" w:rsidRDefault="00BA206F" w:rsidP="00CC468C">
      <w:pPr>
        <w:pStyle w:val="ListParagraph"/>
        <w:numPr>
          <w:ilvl w:val="0"/>
          <w:numId w:val="21"/>
        </w:numPr>
        <w:spacing w:after="200" w:line="276" w:lineRule="auto"/>
        <w:contextualSpacing/>
        <w:jc w:val="both"/>
        <w:rPr>
          <w:rFonts w:ascii="Cambria" w:hAnsi="Cambria"/>
          <w:color w:val="000080"/>
          <w:lang w:val="el-GR"/>
        </w:rPr>
      </w:pPr>
      <w:hyperlink r:id="rId29" w:history="1">
        <w:r w:rsidR="00CC468C" w:rsidRPr="00BC265C">
          <w:rPr>
            <w:rFonts w:ascii="Cambria" w:hAnsi="Cambria"/>
            <w:color w:val="000080"/>
            <w:lang w:val="el-GR"/>
          </w:rPr>
          <w:t>http://rogerdudler.github.io/git-guide/</w:t>
        </w:r>
      </w:hyperlink>
      <w:r w:rsidR="00CC468C" w:rsidRPr="00BC265C">
        <w:rPr>
          <w:rFonts w:ascii="Cambria" w:hAnsi="Cambria"/>
          <w:color w:val="000080"/>
          <w:lang w:val="el-GR"/>
        </w:rPr>
        <w:t xml:space="preserve"> </w:t>
      </w:r>
    </w:p>
    <w:p w14:paraId="21509C57" w14:textId="77777777" w:rsidR="00371491" w:rsidRPr="00BC265C" w:rsidRDefault="00371491" w:rsidP="00CC468C">
      <w:pPr>
        <w:jc w:val="both"/>
        <w:rPr>
          <w:rFonts w:ascii="Cambria" w:hAnsi="Cambria"/>
          <w:color w:val="000080"/>
          <w:lang w:val="el-GR"/>
        </w:rPr>
      </w:pPr>
      <w:r w:rsidRPr="00BC265C">
        <w:rPr>
          <w:rFonts w:ascii="Cambria" w:hAnsi="Cambria"/>
          <w:color w:val="000080"/>
          <w:lang w:val="el-GR"/>
        </w:rPr>
        <w:t>Σειρά βίντεο σχετικά με την κατασκευή ιστοσελίδων βασισμένων σε βάσεις δεδομένων:</w:t>
      </w:r>
    </w:p>
    <w:p w14:paraId="2C8A86AE" w14:textId="77777777" w:rsidR="00CC468C" w:rsidRPr="00BC265C" w:rsidRDefault="00CC468C" w:rsidP="00CC468C">
      <w:pPr>
        <w:pStyle w:val="Comment0"/>
        <w:numPr>
          <w:ilvl w:val="0"/>
          <w:numId w:val="13"/>
        </w:numPr>
        <w:spacing w:line="276" w:lineRule="auto"/>
        <w:ind w:left="644"/>
        <w:jc w:val="both"/>
        <w:rPr>
          <w:rFonts w:ascii="Cambria" w:eastAsiaTheme="minorHAnsi" w:hAnsi="Cambria"/>
          <w:i w:val="0"/>
          <w:lang w:val="el-GR"/>
        </w:rPr>
      </w:pPr>
      <w:r w:rsidRPr="00BC265C">
        <w:rPr>
          <w:rFonts w:ascii="Cambria" w:eastAsiaTheme="minorHAnsi" w:hAnsi="Cambria"/>
          <w:i w:val="0"/>
          <w:lang w:val="el-GR"/>
        </w:rPr>
        <w:t> </w:t>
      </w:r>
      <w:hyperlink r:id="rId30" w:tgtFrame="QoYzbGkc2XV7c2vxEQnc4Q3" w:history="1">
        <w:r w:rsidRPr="00BC265C">
          <w:rPr>
            <w:rFonts w:ascii="Cambria" w:eastAsiaTheme="minorHAnsi" w:hAnsi="Cambria"/>
            <w:i w:val="0"/>
            <w:lang w:val="el-GR"/>
          </w:rPr>
          <w:t>https://www.youtube.com/watch?v=6Ct6emxVR9w</w:t>
        </w:r>
      </w:hyperlink>
    </w:p>
    <w:p w14:paraId="595D8937" w14:textId="77777777" w:rsidR="00CC468C" w:rsidRPr="00BC265C" w:rsidRDefault="00BA206F" w:rsidP="00CC468C">
      <w:pPr>
        <w:pStyle w:val="Comment0"/>
        <w:numPr>
          <w:ilvl w:val="0"/>
          <w:numId w:val="13"/>
        </w:numPr>
        <w:spacing w:line="276" w:lineRule="auto"/>
        <w:ind w:left="644"/>
        <w:jc w:val="both"/>
        <w:rPr>
          <w:rFonts w:ascii="Cambria" w:eastAsiaTheme="minorHAnsi" w:hAnsi="Cambria"/>
          <w:i w:val="0"/>
          <w:lang w:val="el-GR"/>
        </w:rPr>
      </w:pPr>
      <w:hyperlink r:id="rId31" w:tgtFrame="QoYzbGkc2XV7c2vxEQnc4Q3" w:history="1">
        <w:r w:rsidR="00CC468C" w:rsidRPr="00BC265C">
          <w:rPr>
            <w:rFonts w:ascii="Cambria" w:eastAsiaTheme="minorHAnsi" w:hAnsi="Cambria"/>
            <w:i w:val="0"/>
            <w:lang w:val="el-GR"/>
          </w:rPr>
          <w:t>https://www.youtube.com/watch?v=L8R2x7bEJUo</w:t>
        </w:r>
      </w:hyperlink>
    </w:p>
    <w:p w14:paraId="7465F22C" w14:textId="77777777" w:rsidR="00CC468C" w:rsidRPr="00BC265C" w:rsidRDefault="00BA206F" w:rsidP="00CC468C">
      <w:pPr>
        <w:pStyle w:val="Comment0"/>
        <w:numPr>
          <w:ilvl w:val="0"/>
          <w:numId w:val="13"/>
        </w:numPr>
        <w:spacing w:line="276" w:lineRule="auto"/>
        <w:ind w:left="644"/>
        <w:jc w:val="both"/>
        <w:rPr>
          <w:rFonts w:ascii="Cambria" w:eastAsiaTheme="minorHAnsi" w:hAnsi="Cambria"/>
          <w:i w:val="0"/>
          <w:lang w:val="el-GR"/>
        </w:rPr>
      </w:pPr>
      <w:hyperlink r:id="rId32" w:tgtFrame="QoYzbGkc2XV7c2vxEQnc4Q3" w:history="1">
        <w:r w:rsidR="00CC468C" w:rsidRPr="00BC265C">
          <w:rPr>
            <w:rFonts w:ascii="Cambria" w:eastAsiaTheme="minorHAnsi" w:hAnsi="Cambria"/>
            <w:i w:val="0"/>
            <w:lang w:val="el-GR"/>
          </w:rPr>
          <w:t>https://www.youtube.com/watch?v=TLjJM-CsOIs</w:t>
        </w:r>
      </w:hyperlink>
    </w:p>
    <w:p w14:paraId="0608711B" w14:textId="77777777" w:rsidR="00CC468C" w:rsidRPr="00BC265C" w:rsidRDefault="00BA206F" w:rsidP="00CC468C">
      <w:pPr>
        <w:pStyle w:val="Comment0"/>
        <w:numPr>
          <w:ilvl w:val="0"/>
          <w:numId w:val="13"/>
        </w:numPr>
        <w:spacing w:line="276" w:lineRule="auto"/>
        <w:ind w:left="644"/>
        <w:jc w:val="both"/>
        <w:rPr>
          <w:rFonts w:ascii="Cambria" w:eastAsiaTheme="minorHAnsi" w:hAnsi="Cambria"/>
          <w:i w:val="0"/>
          <w:lang w:val="el-GR"/>
        </w:rPr>
      </w:pPr>
      <w:hyperlink r:id="rId33" w:tgtFrame="QoYzbGkc2XV7c2vxEQnc4Q3" w:history="1">
        <w:r w:rsidR="00CC468C" w:rsidRPr="00BC265C">
          <w:rPr>
            <w:rFonts w:ascii="Cambria" w:eastAsiaTheme="minorHAnsi" w:hAnsi="Cambria"/>
            <w:i w:val="0"/>
            <w:lang w:val="el-GR"/>
          </w:rPr>
          <w:t>https://www.youtube.com/watch?v=cUMYcuOjfns</w:t>
        </w:r>
      </w:hyperlink>
    </w:p>
    <w:p w14:paraId="0CE7DAAD" w14:textId="77777777" w:rsidR="00CC468C" w:rsidRPr="00BC265C" w:rsidRDefault="00BA206F" w:rsidP="00CC468C">
      <w:pPr>
        <w:pStyle w:val="Comment0"/>
        <w:numPr>
          <w:ilvl w:val="0"/>
          <w:numId w:val="13"/>
        </w:numPr>
        <w:spacing w:line="276" w:lineRule="auto"/>
        <w:ind w:left="644"/>
        <w:jc w:val="both"/>
        <w:rPr>
          <w:rFonts w:ascii="Cambria" w:eastAsiaTheme="minorHAnsi" w:hAnsi="Cambria"/>
          <w:i w:val="0"/>
          <w:lang w:val="el-GR"/>
        </w:rPr>
      </w:pPr>
      <w:hyperlink r:id="rId34" w:tgtFrame="QoYzbGkc2XV7c2vxEQnc4Q3" w:history="1">
        <w:r w:rsidR="00CC468C" w:rsidRPr="00BC265C">
          <w:rPr>
            <w:rFonts w:ascii="Cambria" w:eastAsiaTheme="minorHAnsi" w:hAnsi="Cambria"/>
            <w:i w:val="0"/>
            <w:lang w:val="el-GR"/>
          </w:rPr>
          <w:t>https://www.youtube.com/watch?v=j-2Rz3nL2HU</w:t>
        </w:r>
      </w:hyperlink>
    </w:p>
    <w:p w14:paraId="35BCC55D" w14:textId="77777777" w:rsidR="00CC468C" w:rsidRPr="00BC265C" w:rsidRDefault="00BA206F" w:rsidP="00CC468C">
      <w:pPr>
        <w:numPr>
          <w:ilvl w:val="0"/>
          <w:numId w:val="26"/>
        </w:numPr>
        <w:spacing w:before="100" w:beforeAutospacing="1" w:after="100" w:afterAutospacing="1"/>
        <w:rPr>
          <w:rFonts w:ascii="Cambria" w:hAnsi="Cambria"/>
          <w:color w:val="000080"/>
          <w:lang w:val="el-GR"/>
        </w:rPr>
      </w:pPr>
      <w:hyperlink r:id="rId35" w:tgtFrame="QoYzbGkc2XV7c2vxEQnc4Q3" w:history="1">
        <w:r w:rsidR="00CC468C" w:rsidRPr="00BC265C">
          <w:rPr>
            <w:rFonts w:ascii="Cambria" w:hAnsi="Cambria"/>
            <w:color w:val="000080"/>
            <w:lang w:val="el-GR"/>
          </w:rPr>
          <w:t>https://www.youtube.com/watch?v=WKw_Q3wUX0Q</w:t>
        </w:r>
      </w:hyperlink>
    </w:p>
    <w:p w14:paraId="25EC4233" w14:textId="77777777" w:rsidR="00CC468C" w:rsidRPr="00AB572B" w:rsidRDefault="00CC468C" w:rsidP="00CC468C">
      <w:pPr>
        <w:rPr>
          <w:lang w:val="el-GR"/>
        </w:rPr>
      </w:pPr>
    </w:p>
    <w:p w14:paraId="73B467F4" w14:textId="77777777" w:rsidR="00647693" w:rsidRPr="006D5CB1" w:rsidRDefault="00647693" w:rsidP="007258A6">
      <w:pPr>
        <w:pStyle w:val="Heading1"/>
        <w:spacing w:line="276" w:lineRule="auto"/>
        <w:jc w:val="both"/>
        <w:rPr>
          <w:rFonts w:ascii="Cambria" w:hAnsi="Cambria"/>
          <w:lang w:val="en-US"/>
        </w:rPr>
      </w:pPr>
      <w:bookmarkStart w:id="6" w:name="_Toc239409855"/>
      <w:r w:rsidRPr="006D5CB1">
        <w:rPr>
          <w:rFonts w:ascii="Cambria" w:hAnsi="Cambria"/>
          <w:lang w:val="en-US"/>
        </w:rPr>
        <w:lastRenderedPageBreak/>
        <w:t>Overall Description</w:t>
      </w:r>
      <w:bookmarkEnd w:id="6"/>
    </w:p>
    <w:p w14:paraId="6B04FC24" w14:textId="77777777" w:rsidR="00647693" w:rsidRPr="006D5CB1" w:rsidRDefault="00647693" w:rsidP="007258A6">
      <w:pPr>
        <w:pStyle w:val="Heading2"/>
        <w:spacing w:line="276" w:lineRule="auto"/>
        <w:jc w:val="both"/>
        <w:rPr>
          <w:rFonts w:ascii="Cambria" w:hAnsi="Cambria"/>
          <w:lang w:val="en-US"/>
        </w:rPr>
      </w:pPr>
      <w:bookmarkStart w:id="7" w:name="_Toc239409856"/>
      <w:r w:rsidRPr="006D5CB1">
        <w:rPr>
          <w:rFonts w:ascii="Cambria" w:hAnsi="Cambria"/>
          <w:lang w:val="en-US"/>
        </w:rPr>
        <w:t>Product Perspective</w:t>
      </w:r>
      <w:bookmarkEnd w:id="7"/>
    </w:p>
    <w:p w14:paraId="3949DEB3" w14:textId="77777777" w:rsidR="00647693" w:rsidRPr="006D5CB1" w:rsidRDefault="00647693" w:rsidP="007258A6">
      <w:pPr>
        <w:pStyle w:val="Heading3"/>
        <w:spacing w:line="276" w:lineRule="auto"/>
        <w:jc w:val="both"/>
        <w:rPr>
          <w:rFonts w:ascii="Cambria" w:hAnsi="Cambria"/>
        </w:rPr>
      </w:pPr>
      <w:bookmarkStart w:id="8" w:name="_Toc239409857"/>
      <w:r w:rsidRPr="006D5CB1">
        <w:rPr>
          <w:rFonts w:ascii="Cambria" w:hAnsi="Cambria"/>
          <w:lang w:val="en-US"/>
        </w:rPr>
        <w:t>System Interfaces</w:t>
      </w:r>
      <w:bookmarkEnd w:id="8"/>
      <w:r w:rsidR="00D949D7" w:rsidRPr="006D5CB1">
        <w:rPr>
          <w:rFonts w:ascii="Cambria" w:hAnsi="Cambria"/>
        </w:rPr>
        <w:t xml:space="preserve"> </w:t>
      </w:r>
    </w:p>
    <w:p w14:paraId="61F148F9" w14:textId="1BC0A20E" w:rsidR="00F32A43" w:rsidRPr="006D5CB1" w:rsidRDefault="00F32A43" w:rsidP="007258A6">
      <w:pPr>
        <w:pStyle w:val="Comment0"/>
        <w:spacing w:line="276" w:lineRule="auto"/>
        <w:jc w:val="both"/>
        <w:rPr>
          <w:rFonts w:ascii="Cambria" w:hAnsi="Cambria"/>
          <w:i w:val="0"/>
          <w:lang w:val="el-GR"/>
        </w:rPr>
      </w:pPr>
      <w:r w:rsidRPr="006D5CB1">
        <w:rPr>
          <w:rFonts w:ascii="Cambria" w:hAnsi="Cambria"/>
          <w:i w:val="0"/>
          <w:lang w:val="el-GR"/>
        </w:rPr>
        <w:t xml:space="preserve">Η εφαρμογή θα </w:t>
      </w:r>
      <w:r w:rsidR="00017C4E">
        <w:rPr>
          <w:rFonts w:ascii="Cambria" w:hAnsi="Cambria"/>
          <w:i w:val="0"/>
          <w:lang w:val="el-GR"/>
        </w:rPr>
        <w:t>συνδέεται με μια βάση δεδ</w:t>
      </w:r>
      <w:r w:rsidR="000E162E">
        <w:rPr>
          <w:rFonts w:ascii="Cambria" w:hAnsi="Cambria"/>
          <w:i w:val="0"/>
          <w:lang w:val="el-GR"/>
        </w:rPr>
        <w:t>ομένων η οποία θα βρίσκεται αποθηκευμένη σε έναν εξυπηρετητή. Από αυτή τη βάση θα ανακτώνται τα περισσότερα δεδομένα που θα χρησιμοποιούνται στην εφαρμογή, όπως αναφέρονται στο σημείο 1.2 του παρόντος εγγράφου.</w:t>
      </w:r>
      <w:r w:rsidR="00C07CF4">
        <w:rPr>
          <w:rFonts w:ascii="Cambria" w:hAnsi="Cambria"/>
          <w:i w:val="0"/>
          <w:lang w:val="el-GR"/>
        </w:rPr>
        <w:t xml:space="preserve"> Για τη διαχείριση της βάσης δεδομένων θα χρησιμοποιείται μια διαδικτυακή εφαρμογή (ιστοσελίδα). </w:t>
      </w:r>
    </w:p>
    <w:p w14:paraId="00897165" w14:textId="77777777" w:rsidR="00647693" w:rsidRPr="000E162E" w:rsidRDefault="00647693" w:rsidP="007258A6">
      <w:pPr>
        <w:pStyle w:val="Heading3"/>
        <w:spacing w:line="276" w:lineRule="auto"/>
        <w:jc w:val="both"/>
        <w:rPr>
          <w:rFonts w:ascii="Cambria" w:hAnsi="Cambria"/>
        </w:rPr>
      </w:pPr>
      <w:bookmarkStart w:id="9" w:name="_Toc239409858"/>
      <w:r w:rsidRPr="006D5CB1">
        <w:rPr>
          <w:rFonts w:ascii="Cambria" w:hAnsi="Cambria"/>
          <w:lang w:val="en-US"/>
        </w:rPr>
        <w:t>User</w:t>
      </w:r>
      <w:r w:rsidRPr="000E162E">
        <w:rPr>
          <w:rFonts w:ascii="Cambria" w:hAnsi="Cambria"/>
        </w:rPr>
        <w:t xml:space="preserve"> </w:t>
      </w:r>
      <w:r w:rsidRPr="006D5CB1">
        <w:rPr>
          <w:rFonts w:ascii="Cambria" w:hAnsi="Cambria"/>
          <w:lang w:val="en-US"/>
        </w:rPr>
        <w:t>Interfaces</w:t>
      </w:r>
      <w:bookmarkEnd w:id="9"/>
    </w:p>
    <w:p w14:paraId="33CFE99D" w14:textId="77777777" w:rsidR="00D949D7" w:rsidRPr="006D5CB1" w:rsidRDefault="00D949D7" w:rsidP="007258A6">
      <w:pPr>
        <w:pStyle w:val="Comment0"/>
        <w:spacing w:line="276" w:lineRule="auto"/>
        <w:jc w:val="both"/>
        <w:rPr>
          <w:rFonts w:ascii="Cambria" w:hAnsi="Cambria"/>
          <w:i w:val="0"/>
          <w:lang w:val="el-GR"/>
        </w:rPr>
      </w:pPr>
      <w:r w:rsidRPr="006D5CB1">
        <w:rPr>
          <w:rFonts w:ascii="Cambria" w:hAnsi="Cambria"/>
          <w:i w:val="0"/>
        </w:rPr>
        <w:t>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παρέχει ένα φιλικό περιβάλλον επικοινωνίας με το χρήστη. </w:t>
      </w:r>
      <w:r w:rsidR="00F5499D" w:rsidRPr="006D5CB1">
        <w:rPr>
          <w:rFonts w:ascii="Cambria" w:hAnsi="Cambria"/>
          <w:i w:val="0"/>
          <w:lang w:val="el-GR"/>
        </w:rPr>
        <w:t>Θα παρέχεται η επιλογή εισαγωγής στοιχείων του χρήστη (</w:t>
      </w:r>
      <w:r w:rsidR="005C6819">
        <w:rPr>
          <w:rFonts w:ascii="Cambria" w:hAnsi="Cambria"/>
          <w:i w:val="0"/>
          <w:lang w:val="el-GR"/>
        </w:rPr>
        <w:t>όπως περιγράφονται στα σημεία 3.1 1-8</w:t>
      </w:r>
      <w:r w:rsidR="00F5499D" w:rsidRPr="006D5CB1">
        <w:rPr>
          <w:rFonts w:ascii="Cambria" w:hAnsi="Cambria"/>
          <w:i w:val="0"/>
          <w:lang w:val="el-GR"/>
        </w:rPr>
        <w:t>), βάση των οποίων θα εμφανίζεται μια λίστα με τις προτεινόμενες εξετάσεις που θα πρέπει να διενεργηθούν.</w:t>
      </w:r>
    </w:p>
    <w:p w14:paraId="4A41EF2C" w14:textId="77777777" w:rsidR="00F5499D" w:rsidRPr="006D5CB1" w:rsidRDefault="00F5499D" w:rsidP="007258A6">
      <w:pPr>
        <w:pStyle w:val="Comment0"/>
        <w:spacing w:line="276" w:lineRule="auto"/>
        <w:jc w:val="both"/>
        <w:rPr>
          <w:rFonts w:ascii="Cambria" w:hAnsi="Cambria"/>
          <w:i w:val="0"/>
          <w:lang w:val="el-GR"/>
        </w:rPr>
      </w:pPr>
      <w:r w:rsidRPr="006D5CB1">
        <w:rPr>
          <w:rFonts w:ascii="Cambria" w:hAnsi="Cambria"/>
          <w:i w:val="0"/>
          <w:lang w:val="el-GR"/>
        </w:rPr>
        <w:t>Επιπλέον, θα παρέχεται η δυνατότητα ειδοποίησης του χρήστη για διεξαγωγή των αναγκαίων εξετάσεων σε συγκεκριμένες ημερομηνίες. Με το πέρας μιας συγκεκριμένης ημερομηνίας, ο χρήστης θα επιβεβαιώνει την εφαρμογή σχετικά με το αν πραγματοποίησε κάθε εξέταση</w:t>
      </w:r>
      <w:r w:rsidR="0025222B" w:rsidRPr="006D5CB1">
        <w:rPr>
          <w:rFonts w:ascii="Cambria" w:hAnsi="Cambria"/>
          <w:i w:val="0"/>
          <w:lang w:val="el-GR"/>
        </w:rPr>
        <w:t xml:space="preserve"> (υπενθύμιση)</w:t>
      </w:r>
      <w:r w:rsidRPr="006D5CB1">
        <w:rPr>
          <w:rFonts w:ascii="Cambria" w:hAnsi="Cambria"/>
          <w:i w:val="0"/>
          <w:lang w:val="el-GR"/>
        </w:rPr>
        <w:t>.</w:t>
      </w:r>
      <w:r w:rsidR="000E162E">
        <w:rPr>
          <w:rFonts w:ascii="Cambria" w:hAnsi="Cambria"/>
          <w:i w:val="0"/>
          <w:lang w:val="el-GR"/>
        </w:rPr>
        <w:t xml:space="preserve"> Λόγω νομικών θεμάτων, στη βάση δεδομένων δεν μπορούν να αποθηκεύονται τα προσωπικά στοιχεία του χρήστη, συμπεριλαμβανομένων και των προτεινόμενων εξετάσεων</w:t>
      </w:r>
      <w:r w:rsidR="00371491">
        <w:rPr>
          <w:rFonts w:ascii="Cambria" w:hAnsi="Cambria"/>
          <w:i w:val="0"/>
          <w:lang w:val="el-GR"/>
        </w:rPr>
        <w:t>, οπότε αν ο χρήστης επιθυμεί να χρησιμοποιήσει διαφορετική συσκευή θα πρέπει υποχρεωτικά να ξανασυμπληρώσει τα προσωπικά του στοιχεία</w:t>
      </w:r>
      <w:r w:rsidR="000E162E">
        <w:rPr>
          <w:rFonts w:ascii="Cambria" w:hAnsi="Cambria"/>
          <w:i w:val="0"/>
          <w:lang w:val="el-GR"/>
        </w:rPr>
        <w:t>.</w:t>
      </w:r>
    </w:p>
    <w:p w14:paraId="5E8146BC" w14:textId="4815A2BD" w:rsidR="0025222B" w:rsidRPr="006D5CB1" w:rsidRDefault="0025222B" w:rsidP="007258A6">
      <w:pPr>
        <w:pStyle w:val="Comment0"/>
        <w:spacing w:line="276" w:lineRule="auto"/>
        <w:jc w:val="both"/>
        <w:rPr>
          <w:rFonts w:ascii="Cambria" w:hAnsi="Cambria"/>
          <w:i w:val="0"/>
          <w:lang w:val="el-GR"/>
        </w:rPr>
      </w:pPr>
      <w:r w:rsidRPr="006D5CB1">
        <w:rPr>
          <w:rFonts w:ascii="Cambria" w:hAnsi="Cambria"/>
          <w:i w:val="0"/>
          <w:lang w:val="el-GR"/>
        </w:rPr>
        <w:t>Επιπρόσθετα, τ</w:t>
      </w:r>
      <w:r w:rsidRPr="006D5CB1">
        <w:rPr>
          <w:rFonts w:ascii="Cambria" w:hAnsi="Cambria"/>
          <w:i w:val="0"/>
        </w:rPr>
        <w: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παρέχει γενικές ενημερωτικές πληροφορίες σχετικά με τα διάφορα είδη καρκίνου, τρόπους πρόληψης και έγκαιρης διάγνωσης, απαραίτητες εξετάσεις</w:t>
      </w:r>
      <w:r w:rsidR="000E162E">
        <w:rPr>
          <w:rFonts w:ascii="Cambria" w:hAnsi="Cambria"/>
          <w:i w:val="0"/>
          <w:lang w:val="el-GR"/>
        </w:rPr>
        <w:t>, διατροφικές συνήθειες και ασκήσεις</w:t>
      </w:r>
      <w:r w:rsidR="00E60549">
        <w:rPr>
          <w:rFonts w:ascii="Cambria" w:hAnsi="Cambria"/>
          <w:i w:val="0"/>
          <w:lang w:val="el-GR"/>
        </w:rPr>
        <w:t xml:space="preserve"> γυμναστικής</w:t>
      </w:r>
      <w:r w:rsidRPr="006D5CB1">
        <w:rPr>
          <w:rFonts w:ascii="Cambria" w:hAnsi="Cambria"/>
          <w:i w:val="0"/>
          <w:lang w:val="el-GR"/>
        </w:rPr>
        <w:t>. Αυτά τα στοιχεία θα εμφανίζονται υπό μορφή εικόνας και κειμ</w:t>
      </w:r>
      <w:r w:rsidR="00E60549">
        <w:rPr>
          <w:rFonts w:ascii="Cambria" w:hAnsi="Cambria"/>
          <w:i w:val="0"/>
          <w:lang w:val="el-GR"/>
        </w:rPr>
        <w:t>ένου και θα βρίσκονται αποθηκευμένα στη βάση δεδομένων με δυνατότητα ανανέωσης</w:t>
      </w:r>
      <w:r w:rsidR="00C07CF4">
        <w:rPr>
          <w:rFonts w:ascii="Cambria" w:hAnsi="Cambria"/>
          <w:i w:val="0"/>
          <w:lang w:val="el-GR"/>
        </w:rPr>
        <w:t xml:space="preserve"> από την πλευρά του πελάτη μέσω διαδικτυακής εφαρμογής</w:t>
      </w:r>
      <w:r w:rsidR="00E60549">
        <w:rPr>
          <w:rFonts w:ascii="Cambria" w:hAnsi="Cambria"/>
          <w:i w:val="0"/>
          <w:lang w:val="el-GR"/>
        </w:rPr>
        <w:t>.</w:t>
      </w:r>
    </w:p>
    <w:p w14:paraId="20837111" w14:textId="77777777" w:rsidR="00647693" w:rsidRPr="006D5CB1" w:rsidRDefault="00647693" w:rsidP="007258A6">
      <w:pPr>
        <w:pStyle w:val="Heading3"/>
        <w:spacing w:line="276" w:lineRule="auto"/>
        <w:jc w:val="both"/>
        <w:rPr>
          <w:rFonts w:ascii="Cambria" w:hAnsi="Cambria"/>
          <w:lang w:val="en-US"/>
        </w:rPr>
      </w:pPr>
      <w:bookmarkStart w:id="10" w:name="_Toc239409859"/>
      <w:r w:rsidRPr="006D5CB1">
        <w:rPr>
          <w:rFonts w:ascii="Cambria" w:hAnsi="Cambria"/>
          <w:lang w:val="en-US"/>
        </w:rPr>
        <w:t>Hardware Interfaces</w:t>
      </w:r>
      <w:bookmarkEnd w:id="10"/>
    </w:p>
    <w:p w14:paraId="6D9559B0" w14:textId="5B5897E8" w:rsidR="0025222B" w:rsidRPr="006D5CB1" w:rsidRDefault="00E60549" w:rsidP="007258A6">
      <w:pPr>
        <w:pStyle w:val="Comment0"/>
        <w:spacing w:line="276" w:lineRule="auto"/>
        <w:jc w:val="both"/>
        <w:rPr>
          <w:rFonts w:ascii="Cambria" w:hAnsi="Cambria"/>
          <w:i w:val="0"/>
          <w:lang w:val="el-GR"/>
        </w:rPr>
      </w:pPr>
      <w:r>
        <w:rPr>
          <w:rFonts w:ascii="Cambria" w:hAnsi="Cambria"/>
          <w:i w:val="0"/>
          <w:lang w:val="el-GR"/>
        </w:rPr>
        <w:t xml:space="preserve">Η εφαρμογή θα εγκαθίσταται σε κινητές συσκευές με λειτουργικό σύστημα </w:t>
      </w:r>
      <w:r>
        <w:rPr>
          <w:rFonts w:ascii="Cambria" w:hAnsi="Cambria"/>
          <w:i w:val="0"/>
        </w:rPr>
        <w:t>Android</w:t>
      </w:r>
      <w:r w:rsidRPr="00E60549">
        <w:rPr>
          <w:rFonts w:ascii="Cambria" w:hAnsi="Cambria"/>
          <w:i w:val="0"/>
          <w:lang w:val="el-GR"/>
        </w:rPr>
        <w:t xml:space="preserve">. </w:t>
      </w:r>
      <w:r>
        <w:rPr>
          <w:rFonts w:ascii="Cambria" w:hAnsi="Cambria"/>
          <w:i w:val="0"/>
          <w:lang w:val="el-GR"/>
        </w:rPr>
        <w:t xml:space="preserve">Η βάση δεδομένων θα βρίσκεται εγκατεστημένη σε έναν εξυπηρετητή τύπου </w:t>
      </w:r>
      <w:r w:rsidR="00C07CF4">
        <w:rPr>
          <w:rFonts w:ascii="Cambria" w:hAnsi="Cambria"/>
          <w:i w:val="0"/>
        </w:rPr>
        <w:t>A</w:t>
      </w:r>
      <w:r w:rsidR="009801E9">
        <w:rPr>
          <w:rFonts w:ascii="Cambria" w:hAnsi="Cambria"/>
          <w:i w:val="0"/>
        </w:rPr>
        <w:t>pache</w:t>
      </w:r>
      <w:r>
        <w:rPr>
          <w:rFonts w:ascii="Cambria" w:hAnsi="Cambria"/>
          <w:i w:val="0"/>
          <w:lang w:val="el-GR"/>
        </w:rPr>
        <w:t xml:space="preserve">. Για τη </w:t>
      </w:r>
      <w:r w:rsidR="00C07CF4">
        <w:rPr>
          <w:rFonts w:ascii="Cambria" w:hAnsi="Cambria"/>
          <w:i w:val="0"/>
          <w:lang w:val="el-GR"/>
        </w:rPr>
        <w:t xml:space="preserve">χρήση της </w:t>
      </w:r>
      <w:r>
        <w:rPr>
          <w:rFonts w:ascii="Cambria" w:hAnsi="Cambria"/>
          <w:i w:val="0"/>
          <w:lang w:val="el-GR"/>
        </w:rPr>
        <w:t>διαδικτυακή</w:t>
      </w:r>
      <w:r w:rsidR="00C07CF4">
        <w:rPr>
          <w:rFonts w:ascii="Cambria" w:hAnsi="Cambria"/>
          <w:i w:val="0"/>
          <w:lang w:val="el-GR"/>
        </w:rPr>
        <w:t>ς</w:t>
      </w:r>
      <w:r>
        <w:rPr>
          <w:rFonts w:ascii="Cambria" w:hAnsi="Cambria"/>
          <w:i w:val="0"/>
          <w:lang w:val="el-GR"/>
        </w:rPr>
        <w:t xml:space="preserve"> εφαρμογή</w:t>
      </w:r>
      <w:r w:rsidR="00C07CF4">
        <w:rPr>
          <w:rFonts w:ascii="Cambria" w:hAnsi="Cambria"/>
          <w:i w:val="0"/>
          <w:lang w:val="el-GR"/>
        </w:rPr>
        <w:t>ς</w:t>
      </w:r>
      <w:r>
        <w:rPr>
          <w:rFonts w:ascii="Cambria" w:hAnsi="Cambria"/>
          <w:i w:val="0"/>
          <w:lang w:val="el-GR"/>
        </w:rPr>
        <w:t xml:space="preserve"> χρειάζεται σύνδεση στο διαδίκτυο και ένας </w:t>
      </w:r>
      <w:proofErr w:type="spellStart"/>
      <w:r>
        <w:rPr>
          <w:rFonts w:ascii="Cambria" w:hAnsi="Cambria"/>
          <w:i w:val="0"/>
          <w:lang w:val="el-GR"/>
        </w:rPr>
        <w:t>φυλλομετρητής</w:t>
      </w:r>
      <w:proofErr w:type="spellEnd"/>
      <w:r>
        <w:rPr>
          <w:rFonts w:ascii="Cambria" w:hAnsi="Cambria"/>
          <w:i w:val="0"/>
          <w:lang w:val="el-GR"/>
        </w:rPr>
        <w:t xml:space="preserve"> ιστού (</w:t>
      </w:r>
      <w:r>
        <w:rPr>
          <w:rFonts w:ascii="Cambria" w:hAnsi="Cambria"/>
          <w:i w:val="0"/>
        </w:rPr>
        <w:t>web</w:t>
      </w:r>
      <w:r w:rsidRPr="00E60549">
        <w:rPr>
          <w:rFonts w:ascii="Cambria" w:hAnsi="Cambria"/>
          <w:i w:val="0"/>
          <w:lang w:val="el-GR"/>
        </w:rPr>
        <w:t xml:space="preserve"> </w:t>
      </w:r>
      <w:r>
        <w:rPr>
          <w:rFonts w:ascii="Cambria" w:hAnsi="Cambria"/>
          <w:i w:val="0"/>
        </w:rPr>
        <w:t>browser</w:t>
      </w:r>
      <w:r w:rsidRPr="00E60549">
        <w:rPr>
          <w:rFonts w:ascii="Cambria" w:hAnsi="Cambria"/>
          <w:i w:val="0"/>
          <w:lang w:val="el-GR"/>
        </w:rPr>
        <w:t>).</w:t>
      </w:r>
      <w:r>
        <w:rPr>
          <w:rFonts w:ascii="Cambria" w:hAnsi="Cambria"/>
          <w:i w:val="0"/>
          <w:lang w:val="el-GR"/>
        </w:rPr>
        <w:t xml:space="preserve"> </w:t>
      </w:r>
    </w:p>
    <w:p w14:paraId="159E9DD7" w14:textId="77777777" w:rsidR="00647693" w:rsidRPr="006D5CB1" w:rsidRDefault="00647693" w:rsidP="007258A6">
      <w:pPr>
        <w:pStyle w:val="Heading3"/>
        <w:spacing w:line="276" w:lineRule="auto"/>
        <w:jc w:val="both"/>
        <w:rPr>
          <w:rFonts w:ascii="Cambria" w:hAnsi="Cambria"/>
          <w:lang w:val="en-US"/>
        </w:rPr>
      </w:pPr>
      <w:bookmarkStart w:id="11" w:name="_Toc239409860"/>
      <w:r w:rsidRPr="006D5CB1">
        <w:rPr>
          <w:rFonts w:ascii="Cambria" w:hAnsi="Cambria"/>
          <w:lang w:val="en-US"/>
        </w:rPr>
        <w:t>Software Interfaces</w:t>
      </w:r>
      <w:bookmarkEnd w:id="11"/>
    </w:p>
    <w:p w14:paraId="302B82C3" w14:textId="6C9ED634" w:rsidR="00C75866" w:rsidRDefault="00DE7A90" w:rsidP="00C07CF4">
      <w:pPr>
        <w:pStyle w:val="Comment0"/>
        <w:spacing w:line="276" w:lineRule="auto"/>
        <w:jc w:val="both"/>
        <w:rPr>
          <w:del w:id="12" w:author="ANTONIA" w:date="2014-01-23T00:10:00Z"/>
          <w:rFonts w:ascii="Cambria" w:hAnsi="Cambria"/>
          <w:i w:val="0"/>
          <w:lang w:val="el-GR"/>
        </w:rPr>
      </w:pPr>
      <w:r w:rsidRPr="006D5CB1">
        <w:rPr>
          <w:rFonts w:ascii="Cambria" w:hAnsi="Cambria"/>
          <w:i w:val="0"/>
          <w:lang w:val="el-GR"/>
        </w:rPr>
        <w:t>Το</w:t>
      </w:r>
      <w:r w:rsidR="00B273CC" w:rsidRPr="009801E9">
        <w:rPr>
          <w:rFonts w:ascii="Cambria" w:hAnsi="Cambria"/>
          <w:i w:val="0"/>
          <w:lang w:val="el-GR"/>
        </w:rPr>
        <w:t xml:space="preserve"> </w:t>
      </w:r>
      <w:r w:rsidR="00B273CC" w:rsidRPr="006D5CB1">
        <w:rPr>
          <w:rFonts w:ascii="Cambria" w:hAnsi="Cambria"/>
          <w:rPrChange w:id="13" w:author="ANTONIA" w:date="2014-01-23T00:10:00Z">
            <w:rPr>
              <w:rFonts w:ascii="Cambria" w:hAnsi="Cambria"/>
              <w:lang w:val="el-GR"/>
            </w:rPr>
          </w:rPrChange>
        </w:rPr>
        <w:t>SCC</w:t>
      </w:r>
      <w:r w:rsidR="00B273CC" w:rsidRPr="009801E9">
        <w:rPr>
          <w:rFonts w:ascii="Cambria" w:hAnsi="Cambria"/>
          <w:i w:val="0"/>
          <w:lang w:val="el-GR"/>
        </w:rPr>
        <w:t xml:space="preserve"> </w:t>
      </w:r>
      <w:r w:rsidRPr="006D5CB1">
        <w:rPr>
          <w:rFonts w:ascii="Cambria" w:hAnsi="Cambria"/>
          <w:i w:val="0"/>
          <w:lang w:val="el-GR"/>
        </w:rPr>
        <w:t>θα</w:t>
      </w:r>
      <w:r w:rsidRPr="009801E9">
        <w:rPr>
          <w:rFonts w:ascii="Cambria" w:hAnsi="Cambria"/>
          <w:i w:val="0"/>
          <w:lang w:val="el-GR"/>
        </w:rPr>
        <w:t xml:space="preserve"> </w:t>
      </w:r>
      <w:r w:rsidRPr="006D5CB1">
        <w:rPr>
          <w:rFonts w:ascii="Cambria" w:hAnsi="Cambria"/>
          <w:i w:val="0"/>
          <w:lang w:val="el-GR"/>
        </w:rPr>
        <w:t>επικοινωνεί</w:t>
      </w:r>
      <w:r w:rsidRPr="009801E9">
        <w:rPr>
          <w:rFonts w:ascii="Cambria" w:hAnsi="Cambria"/>
          <w:i w:val="0"/>
          <w:lang w:val="el-GR"/>
        </w:rPr>
        <w:t xml:space="preserve"> </w:t>
      </w:r>
      <w:r w:rsidRPr="006D5CB1">
        <w:rPr>
          <w:rFonts w:ascii="Cambria" w:hAnsi="Cambria"/>
          <w:i w:val="0"/>
          <w:lang w:val="el-GR"/>
        </w:rPr>
        <w:t>με</w:t>
      </w:r>
      <w:r w:rsidRPr="009801E9">
        <w:rPr>
          <w:rFonts w:ascii="Cambria" w:hAnsi="Cambria"/>
          <w:i w:val="0"/>
          <w:lang w:val="el-GR"/>
        </w:rPr>
        <w:t xml:space="preserve"> </w:t>
      </w:r>
      <w:r w:rsidR="009801E9">
        <w:rPr>
          <w:rFonts w:ascii="Cambria" w:hAnsi="Cambria"/>
          <w:i w:val="0"/>
          <w:lang w:val="el-GR"/>
        </w:rPr>
        <w:t>μια</w:t>
      </w:r>
      <w:r w:rsidR="009801E9" w:rsidRPr="009801E9">
        <w:rPr>
          <w:rFonts w:ascii="Cambria" w:hAnsi="Cambria"/>
          <w:i w:val="0"/>
          <w:lang w:val="el-GR"/>
        </w:rPr>
        <w:t xml:space="preserve"> </w:t>
      </w:r>
      <w:r w:rsidR="009801E9">
        <w:rPr>
          <w:rFonts w:ascii="Cambria" w:hAnsi="Cambria"/>
          <w:i w:val="0"/>
          <w:lang w:val="el-GR"/>
        </w:rPr>
        <w:t>βάση</w:t>
      </w:r>
      <w:r w:rsidR="009801E9" w:rsidRPr="009801E9">
        <w:rPr>
          <w:rFonts w:ascii="Cambria" w:hAnsi="Cambria"/>
          <w:i w:val="0"/>
          <w:lang w:val="el-GR"/>
        </w:rPr>
        <w:t xml:space="preserve"> </w:t>
      </w:r>
      <w:r w:rsidR="009801E9">
        <w:rPr>
          <w:rFonts w:ascii="Cambria" w:hAnsi="Cambria"/>
          <w:i w:val="0"/>
          <w:lang w:val="el-GR"/>
        </w:rPr>
        <w:t>δεδομένων</w:t>
      </w:r>
      <w:r w:rsidR="009801E9" w:rsidRPr="009801E9">
        <w:rPr>
          <w:rFonts w:ascii="Cambria" w:hAnsi="Cambria"/>
          <w:i w:val="0"/>
          <w:lang w:val="el-GR"/>
        </w:rPr>
        <w:t xml:space="preserve">, </w:t>
      </w:r>
      <w:r w:rsidR="009801E9">
        <w:rPr>
          <w:rFonts w:ascii="Cambria" w:hAnsi="Cambria"/>
          <w:i w:val="0"/>
          <w:lang w:val="el-GR"/>
        </w:rPr>
        <w:t xml:space="preserve"> για την αποθήκευση των διαφόρων πληροφοριών που θα </w:t>
      </w:r>
      <w:r w:rsidR="00B140CF">
        <w:rPr>
          <w:rFonts w:ascii="Cambria" w:hAnsi="Cambria"/>
          <w:i w:val="0"/>
          <w:lang w:val="el-GR"/>
        </w:rPr>
        <w:t xml:space="preserve">υπάρχουν στην εφαρμογή </w:t>
      </w:r>
      <w:r w:rsidR="00BC265C" w:rsidRPr="00BC265C">
        <w:rPr>
          <w:rFonts w:ascii="Cambria" w:hAnsi="Cambria"/>
          <w:i w:val="0"/>
          <w:lang w:val="el-GR"/>
        </w:rPr>
        <w:t>(</w:t>
      </w:r>
      <w:proofErr w:type="spellStart"/>
      <w:r w:rsidR="009801E9">
        <w:rPr>
          <w:rFonts w:ascii="Cambria" w:hAnsi="Cambria"/>
          <w:rPrChange w:id="14" w:author="ANTONIA" w:date="2014-01-23T00:10:00Z">
            <w:rPr>
              <w:rFonts w:ascii="Cambria" w:hAnsi="Cambria"/>
              <w:lang w:val="el-GR"/>
            </w:rPr>
          </w:rPrChange>
        </w:rPr>
        <w:t>StopCancerCyprusDB</w:t>
      </w:r>
      <w:proofErr w:type="spellEnd"/>
      <w:r w:rsidR="00BC265C">
        <w:rPr>
          <w:rFonts w:ascii="Cambria" w:hAnsi="Cambria"/>
          <w:i w:val="0"/>
          <w:lang w:val="el-GR"/>
        </w:rPr>
        <w:t>)</w:t>
      </w:r>
      <w:r w:rsidR="00BC265C" w:rsidRPr="00BC265C">
        <w:rPr>
          <w:rFonts w:ascii="Cambria" w:hAnsi="Cambria"/>
          <w:i w:val="0"/>
          <w:lang w:val="el-GR"/>
        </w:rPr>
        <w:t xml:space="preserve">. </w:t>
      </w:r>
      <w:r w:rsidR="00C75866">
        <w:rPr>
          <w:rFonts w:ascii="Cambria" w:hAnsi="Cambria"/>
          <w:i w:val="0"/>
          <w:lang w:val="el-GR"/>
        </w:rPr>
        <w:t>Η βάση δεδομένων θα είναι τύπου</w:t>
      </w:r>
      <w:r w:rsidR="009801E9">
        <w:rPr>
          <w:rFonts w:ascii="Cambria" w:hAnsi="Cambria"/>
          <w:i w:val="0"/>
          <w:lang w:val="el-GR"/>
        </w:rPr>
        <w:t xml:space="preserve"> </w:t>
      </w:r>
      <w:r w:rsidR="009801E9">
        <w:rPr>
          <w:rFonts w:ascii="Cambria" w:hAnsi="Cambria"/>
          <w:i w:val="0"/>
        </w:rPr>
        <w:t>MSSQL</w:t>
      </w:r>
      <w:r w:rsidR="00C75866">
        <w:rPr>
          <w:rFonts w:ascii="Cambria" w:hAnsi="Cambria"/>
          <w:i w:val="0"/>
          <w:lang w:val="el-GR"/>
        </w:rPr>
        <w:t xml:space="preserve"> (</w:t>
      </w:r>
      <w:r w:rsidR="00C75866">
        <w:rPr>
          <w:rFonts w:ascii="Cambria" w:hAnsi="Cambria"/>
          <w:i w:val="0"/>
        </w:rPr>
        <w:t>Microsoft</w:t>
      </w:r>
      <w:r w:rsidR="00C75866" w:rsidRPr="00C75866">
        <w:rPr>
          <w:rFonts w:ascii="Cambria" w:hAnsi="Cambria"/>
          <w:i w:val="0"/>
          <w:lang w:val="el-GR"/>
        </w:rPr>
        <w:t xml:space="preserve"> </w:t>
      </w:r>
      <w:r w:rsidR="00C75866">
        <w:rPr>
          <w:rFonts w:ascii="Cambria" w:hAnsi="Cambria"/>
          <w:i w:val="0"/>
        </w:rPr>
        <w:t>Structured</w:t>
      </w:r>
      <w:r w:rsidR="00C75866" w:rsidRPr="00C75866">
        <w:rPr>
          <w:rFonts w:ascii="Cambria" w:hAnsi="Cambria"/>
          <w:i w:val="0"/>
          <w:lang w:val="el-GR"/>
        </w:rPr>
        <w:t xml:space="preserve"> </w:t>
      </w:r>
      <w:r w:rsidR="00C75866">
        <w:rPr>
          <w:rFonts w:ascii="Cambria" w:hAnsi="Cambria"/>
          <w:i w:val="0"/>
        </w:rPr>
        <w:t>Query</w:t>
      </w:r>
      <w:r w:rsidR="00C75866" w:rsidRPr="00C75866">
        <w:rPr>
          <w:rFonts w:ascii="Cambria" w:hAnsi="Cambria"/>
          <w:i w:val="0"/>
          <w:lang w:val="el-GR"/>
        </w:rPr>
        <w:t xml:space="preserve"> </w:t>
      </w:r>
      <w:r w:rsidR="00C75866">
        <w:rPr>
          <w:rFonts w:ascii="Cambria" w:hAnsi="Cambria"/>
          <w:i w:val="0"/>
        </w:rPr>
        <w:t>Language</w:t>
      </w:r>
      <w:r w:rsidR="00C75866" w:rsidRPr="00C75866">
        <w:rPr>
          <w:rFonts w:ascii="Cambria" w:hAnsi="Cambria"/>
          <w:i w:val="0"/>
          <w:lang w:val="el-GR"/>
        </w:rPr>
        <w:t xml:space="preserve">) </w:t>
      </w:r>
      <w:r w:rsidR="00C75866">
        <w:rPr>
          <w:rFonts w:ascii="Cambria" w:hAnsi="Cambria"/>
          <w:i w:val="0"/>
          <w:lang w:val="el-GR"/>
        </w:rPr>
        <w:t xml:space="preserve">και θα είναι </w:t>
      </w:r>
      <w:r w:rsidR="00C75866">
        <w:rPr>
          <w:rFonts w:ascii="Cambria" w:hAnsi="Cambria"/>
          <w:i w:val="0"/>
          <w:lang w:val="el-GR"/>
        </w:rPr>
        <w:lastRenderedPageBreak/>
        <w:t xml:space="preserve">προγραμματισμένη με </w:t>
      </w:r>
      <w:r w:rsidR="00C75866">
        <w:rPr>
          <w:rFonts w:ascii="Cambria" w:hAnsi="Cambria"/>
          <w:i w:val="0"/>
        </w:rPr>
        <w:t>T</w:t>
      </w:r>
      <w:r w:rsidR="00C75866" w:rsidRPr="00C75866">
        <w:rPr>
          <w:rFonts w:ascii="Cambria" w:hAnsi="Cambria"/>
          <w:i w:val="0"/>
          <w:lang w:val="el-GR"/>
        </w:rPr>
        <w:t>-</w:t>
      </w:r>
      <w:r w:rsidR="00C75866">
        <w:rPr>
          <w:rFonts w:ascii="Cambria" w:hAnsi="Cambria"/>
          <w:i w:val="0"/>
        </w:rPr>
        <w:t>SQL</w:t>
      </w:r>
      <w:r w:rsidR="00C75866" w:rsidRPr="00C75866">
        <w:rPr>
          <w:rFonts w:ascii="Cambria" w:hAnsi="Cambria"/>
          <w:i w:val="0"/>
          <w:lang w:val="el-GR"/>
        </w:rPr>
        <w:t xml:space="preserve"> (</w:t>
      </w:r>
      <w:r w:rsidR="00C75866">
        <w:rPr>
          <w:rFonts w:ascii="Cambria" w:hAnsi="Cambria"/>
          <w:i w:val="0"/>
        </w:rPr>
        <w:t>Transact</w:t>
      </w:r>
      <w:r w:rsidR="00C75866" w:rsidRPr="00C75866">
        <w:rPr>
          <w:rFonts w:ascii="Cambria" w:hAnsi="Cambria"/>
          <w:i w:val="0"/>
          <w:lang w:val="el-GR"/>
        </w:rPr>
        <w:t>-</w:t>
      </w:r>
      <w:r w:rsidR="00C75866">
        <w:rPr>
          <w:rFonts w:ascii="Cambria" w:hAnsi="Cambria"/>
          <w:i w:val="0"/>
        </w:rPr>
        <w:t>SQL</w:t>
      </w:r>
      <w:r w:rsidR="00C75866" w:rsidRPr="00C75866">
        <w:rPr>
          <w:rFonts w:ascii="Cambria" w:hAnsi="Cambria"/>
          <w:i w:val="0"/>
          <w:lang w:val="el-GR"/>
        </w:rPr>
        <w:t>) 2008.</w:t>
      </w:r>
      <w:r w:rsidR="00B140CF" w:rsidRPr="00BC265C">
        <w:rPr>
          <w:rFonts w:ascii="Cambria" w:hAnsi="Cambria"/>
          <w:i w:val="0"/>
          <w:lang w:val="el-GR"/>
        </w:rPr>
        <w:t xml:space="preserve"> </w:t>
      </w:r>
      <w:r w:rsidRPr="00B140CF">
        <w:rPr>
          <w:rFonts w:ascii="Cambria" w:hAnsi="Cambria"/>
          <w:i w:val="0"/>
          <w:lang w:val="el-GR"/>
        </w:rPr>
        <w:t>Περιστασιακά θα χρησιμοποιούνται η τρέχουσα ημερομηνία και ώρα της συσκευής.</w:t>
      </w:r>
      <w:r w:rsidR="00B140CF">
        <w:rPr>
          <w:rFonts w:ascii="Cambria" w:hAnsi="Cambria"/>
          <w:i w:val="0"/>
          <w:lang w:val="el-GR"/>
        </w:rPr>
        <w:t xml:space="preserve"> </w:t>
      </w:r>
    </w:p>
    <w:p w14:paraId="0119FFF9" w14:textId="0DAD8904" w:rsidR="00B273CC" w:rsidRPr="00B140CF" w:rsidRDefault="00B140CF" w:rsidP="00BC265C">
      <w:pPr>
        <w:pStyle w:val="Comment0"/>
        <w:spacing w:line="276" w:lineRule="auto"/>
        <w:jc w:val="both"/>
        <w:rPr>
          <w:lang w:val="el-GR"/>
          <w:rPrChange w:id="15" w:author="ANTONIA" w:date="2014-01-23T00:10:00Z">
            <w:rPr>
              <w:rFonts w:ascii="Cambria" w:hAnsi="Cambria"/>
              <w:i w:val="0"/>
              <w:lang w:val="el-GR"/>
            </w:rPr>
          </w:rPrChange>
        </w:rPr>
      </w:pPr>
      <w:r>
        <w:rPr>
          <w:rFonts w:ascii="Cambria" w:hAnsi="Cambria"/>
          <w:i w:val="0"/>
          <w:lang w:val="el-GR"/>
        </w:rPr>
        <w:t xml:space="preserve">Επίσης θα υπάρχει μια διαδικτυακή εφαρμογή η οποία θα </w:t>
      </w:r>
      <w:r w:rsidR="00C75866">
        <w:rPr>
          <w:rFonts w:ascii="Cambria" w:hAnsi="Cambria"/>
          <w:i w:val="0"/>
          <w:lang w:val="el-GR"/>
        </w:rPr>
        <w:t>δια</w:t>
      </w:r>
      <w:r>
        <w:rPr>
          <w:rFonts w:ascii="Cambria" w:hAnsi="Cambria"/>
          <w:i w:val="0"/>
          <w:lang w:val="el-GR"/>
        </w:rPr>
        <w:t xml:space="preserve">χειρίζεται την </w:t>
      </w:r>
      <w:r w:rsidR="00C75866">
        <w:rPr>
          <w:rFonts w:ascii="Cambria" w:hAnsi="Cambria"/>
          <w:i w:val="0"/>
          <w:lang w:val="el-GR"/>
        </w:rPr>
        <w:t>β</w:t>
      </w:r>
      <w:r>
        <w:rPr>
          <w:rFonts w:ascii="Cambria" w:hAnsi="Cambria"/>
          <w:i w:val="0"/>
          <w:lang w:val="el-GR"/>
        </w:rPr>
        <w:t>άση δεδομένων, δηλαδή μέσω αυτής της εφαρμογής ο πελάτης θα μπορεί να προσθέσει, να αφαιρέσει ή να μεταβάλλει πληροφορίες σχετικά με τους καρκίνους, τις ασκήσεις, τις διατροφές, τους τρόπους πρόληψης και σχετικές εικόνες οι οποίες θα υπάρχουν στην εφαρμογή.</w:t>
      </w:r>
      <w:r w:rsidR="00C75866">
        <w:rPr>
          <w:rFonts w:ascii="Cambria" w:hAnsi="Cambria"/>
          <w:i w:val="0"/>
          <w:lang w:val="el-GR"/>
        </w:rPr>
        <w:t xml:space="preserve"> Για τη διαδικτυακή εφαρμογή θα χρησιμοποιηθούν </w:t>
      </w:r>
      <w:r w:rsidR="00C75866">
        <w:rPr>
          <w:rFonts w:ascii="Cambria" w:hAnsi="Cambria"/>
          <w:i w:val="0"/>
        </w:rPr>
        <w:t>HTML</w:t>
      </w:r>
      <w:r w:rsidR="00C75866" w:rsidRPr="00C75866">
        <w:rPr>
          <w:rFonts w:ascii="Cambria" w:hAnsi="Cambria"/>
          <w:i w:val="0"/>
          <w:lang w:val="el-GR"/>
        </w:rPr>
        <w:t xml:space="preserve">, </w:t>
      </w:r>
      <w:r w:rsidR="00C75866">
        <w:rPr>
          <w:rFonts w:ascii="Cambria" w:hAnsi="Cambria"/>
          <w:i w:val="0"/>
        </w:rPr>
        <w:t>CSS</w:t>
      </w:r>
      <w:r w:rsidR="00C75866" w:rsidRPr="00C75866">
        <w:rPr>
          <w:rFonts w:ascii="Cambria" w:hAnsi="Cambria"/>
          <w:i w:val="0"/>
          <w:lang w:val="el-GR"/>
        </w:rPr>
        <w:t xml:space="preserve">, </w:t>
      </w:r>
      <w:r w:rsidR="00C75866">
        <w:rPr>
          <w:rFonts w:ascii="Cambria" w:hAnsi="Cambria"/>
          <w:i w:val="0"/>
        </w:rPr>
        <w:t>PHP</w:t>
      </w:r>
      <w:r w:rsidR="00C75866" w:rsidRPr="00C75866">
        <w:rPr>
          <w:rFonts w:ascii="Cambria" w:hAnsi="Cambria"/>
          <w:i w:val="0"/>
          <w:lang w:val="el-GR"/>
        </w:rPr>
        <w:t xml:space="preserve"> </w:t>
      </w:r>
      <w:r w:rsidR="00C75866">
        <w:rPr>
          <w:rFonts w:ascii="Cambria" w:hAnsi="Cambria"/>
          <w:i w:val="0"/>
          <w:lang w:val="el-GR"/>
        </w:rPr>
        <w:t xml:space="preserve">και </w:t>
      </w:r>
      <w:r w:rsidR="00C75866">
        <w:rPr>
          <w:rFonts w:ascii="Cambria" w:hAnsi="Cambria"/>
          <w:i w:val="0"/>
        </w:rPr>
        <w:t>JavaScript</w:t>
      </w:r>
      <w:r w:rsidR="00C75866" w:rsidRPr="00C75866">
        <w:rPr>
          <w:rFonts w:ascii="Cambria" w:hAnsi="Cambria"/>
          <w:i w:val="0"/>
          <w:lang w:val="el-GR"/>
        </w:rPr>
        <w:t>.</w:t>
      </w:r>
    </w:p>
    <w:p w14:paraId="5D7DB624" w14:textId="77777777" w:rsidR="00647693" w:rsidRPr="009801E9" w:rsidRDefault="00647693" w:rsidP="007258A6">
      <w:pPr>
        <w:pStyle w:val="Heading3"/>
        <w:spacing w:line="276" w:lineRule="auto"/>
        <w:jc w:val="both"/>
        <w:rPr>
          <w:rFonts w:ascii="Cambria" w:hAnsi="Cambria"/>
        </w:rPr>
      </w:pPr>
      <w:bookmarkStart w:id="16" w:name="_Toc239409861"/>
      <w:r w:rsidRPr="006D5CB1">
        <w:rPr>
          <w:rFonts w:ascii="Cambria" w:hAnsi="Cambria"/>
          <w:lang w:val="en-US"/>
        </w:rPr>
        <w:t>Communications</w:t>
      </w:r>
      <w:r w:rsidRPr="009801E9">
        <w:rPr>
          <w:rFonts w:ascii="Cambria" w:hAnsi="Cambria"/>
        </w:rPr>
        <w:t xml:space="preserve"> </w:t>
      </w:r>
      <w:r w:rsidRPr="006D5CB1">
        <w:rPr>
          <w:rFonts w:ascii="Cambria" w:hAnsi="Cambria"/>
          <w:lang w:val="en-US"/>
        </w:rPr>
        <w:t>Interfaces</w:t>
      </w:r>
      <w:bookmarkEnd w:id="16"/>
    </w:p>
    <w:p w14:paraId="3AC1763F" w14:textId="7978E7A7" w:rsidR="00647693" w:rsidRPr="00044A9F" w:rsidRDefault="00527840" w:rsidP="007258A6">
      <w:pPr>
        <w:pStyle w:val="Comment0"/>
        <w:spacing w:line="276" w:lineRule="auto"/>
        <w:jc w:val="both"/>
        <w:rPr>
          <w:rFonts w:ascii="Cambria" w:hAnsi="Cambria"/>
          <w:i w:val="0"/>
          <w:lang w:val="el-GR"/>
        </w:rPr>
      </w:pPr>
      <w:r w:rsidRPr="006D5CB1">
        <w:rPr>
          <w:rFonts w:ascii="Cambria" w:hAnsi="Cambria"/>
          <w:i w:val="0"/>
          <w:lang w:val="el-GR"/>
        </w:rPr>
        <w:t>Η εφαρμογή θα επικοινωνεί το Διαδίκτυο</w:t>
      </w:r>
      <w:r w:rsidR="00044A9F">
        <w:rPr>
          <w:rFonts w:ascii="Cambria" w:hAnsi="Cambria"/>
          <w:i w:val="0"/>
          <w:lang w:val="el-GR"/>
        </w:rPr>
        <w:t xml:space="preserve"> για την ενημέρωση των πληροφοριών που υπάρχουν στην βάση με την οποία συνδέεται η εφαρμογή, ώστε αν έχει γίνει κάποια αλλαγή στις πληροφορίες που υπάρχουν στην βάση να γίνεται η αλλαγή και στην εφαρμογή που υπάρχει ήδη εγκατεστημένη στην κινητή συσκευή του χρήστη.</w:t>
      </w:r>
      <w:r w:rsidR="00557AE0">
        <w:rPr>
          <w:rFonts w:ascii="Cambria" w:hAnsi="Cambria"/>
          <w:i w:val="0"/>
          <w:lang w:val="el-GR"/>
        </w:rPr>
        <w:t xml:space="preserve"> Έτσι οι πληροφορίες που θα βρίσκονται στην εφαρμογή δεν θα είναι στατικές αλλά θα μεταβάλλονται.</w:t>
      </w:r>
    </w:p>
    <w:p w14:paraId="2AE214CC" w14:textId="77777777" w:rsidR="00647693" w:rsidRPr="006D5CB1" w:rsidRDefault="00647693" w:rsidP="007258A6">
      <w:pPr>
        <w:pStyle w:val="Heading3"/>
        <w:spacing w:line="276" w:lineRule="auto"/>
        <w:jc w:val="both"/>
        <w:rPr>
          <w:rFonts w:ascii="Cambria" w:hAnsi="Cambria"/>
          <w:lang w:val="en-US"/>
        </w:rPr>
      </w:pPr>
      <w:bookmarkStart w:id="17" w:name="_Toc239409862"/>
      <w:r w:rsidRPr="006D5CB1">
        <w:rPr>
          <w:rFonts w:ascii="Cambria" w:hAnsi="Cambria"/>
          <w:lang w:val="en-US"/>
        </w:rPr>
        <w:t>Memory Constraints</w:t>
      </w:r>
      <w:bookmarkEnd w:id="17"/>
    </w:p>
    <w:p w14:paraId="3E449BA5" w14:textId="77777777" w:rsidR="00647693" w:rsidRPr="006D5CB1" w:rsidRDefault="00527840" w:rsidP="007258A6">
      <w:pPr>
        <w:pStyle w:val="Comment0"/>
        <w:spacing w:line="276" w:lineRule="auto"/>
        <w:jc w:val="both"/>
        <w:rPr>
          <w:ins w:id="18" w:author="ANTONIA" w:date="2014-01-23T00:10:00Z"/>
          <w:rFonts w:ascii="Cambria" w:hAnsi="Cambria"/>
          <w:i w:val="0"/>
          <w:lang w:val="el-GR"/>
        </w:rPr>
      </w:pPr>
      <w:r w:rsidRPr="006D5CB1">
        <w:rPr>
          <w:rFonts w:ascii="Cambria" w:hAnsi="Cambria"/>
          <w:i w:val="0"/>
          <w:lang w:val="el-GR"/>
        </w:rPr>
        <w:t xml:space="preserve">Καθώς η εφαρμογή θα λειτουργεί σε κινητές συσκευές, υπάρχουν βασικοί περιορισμοί σχετικά με τη μνήμη </w:t>
      </w:r>
      <w:r w:rsidRPr="006D5CB1">
        <w:rPr>
          <w:rFonts w:ascii="Cambria" w:hAnsi="Cambria"/>
          <w:i w:val="0"/>
        </w:rPr>
        <w:t>RAM</w:t>
      </w:r>
      <w:r w:rsidRPr="006D5CB1">
        <w:rPr>
          <w:rFonts w:ascii="Cambria" w:hAnsi="Cambria"/>
          <w:i w:val="0"/>
          <w:lang w:val="el-GR"/>
        </w:rPr>
        <w:t xml:space="preserve"> και το μέγεθος της εφαρμογής. </w:t>
      </w:r>
    </w:p>
    <w:p w14:paraId="6913D1FF" w14:textId="77777777" w:rsidR="008025E4" w:rsidRPr="006D5CB1" w:rsidRDefault="008025E4" w:rsidP="007258A6">
      <w:pPr>
        <w:pStyle w:val="Comment0"/>
        <w:spacing w:line="276" w:lineRule="auto"/>
        <w:jc w:val="both"/>
        <w:rPr>
          <w:rFonts w:ascii="Cambria" w:hAnsi="Cambria"/>
          <w:i w:val="0"/>
          <w:lang w:val="el-GR"/>
        </w:rPr>
      </w:pPr>
      <w:r w:rsidRPr="006D5CB1">
        <w:rPr>
          <w:rFonts w:ascii="Cambria" w:hAnsi="Cambria"/>
          <w:i w:val="0"/>
          <w:lang w:val="el-GR"/>
        </w:rPr>
        <w:t>Ιδανικά η εφαρμογή δεν θα ξεπερνά τη χρήση 6</w:t>
      </w:r>
      <w:r w:rsidRPr="006D5CB1">
        <w:rPr>
          <w:rFonts w:ascii="Cambria" w:hAnsi="Cambria"/>
          <w:i w:val="0"/>
        </w:rPr>
        <w:t>MB</w:t>
      </w:r>
      <w:r w:rsidRPr="006D5CB1">
        <w:rPr>
          <w:rFonts w:ascii="Cambria" w:hAnsi="Cambria"/>
          <w:i w:val="0"/>
          <w:lang w:val="el-GR"/>
        </w:rPr>
        <w:t xml:space="preserve"> μνήμης </w:t>
      </w:r>
      <w:r w:rsidRPr="006D5CB1">
        <w:rPr>
          <w:rFonts w:ascii="Cambria" w:hAnsi="Cambria"/>
          <w:i w:val="0"/>
        </w:rPr>
        <w:t>RAM</w:t>
      </w:r>
      <w:r w:rsidRPr="006D5CB1">
        <w:rPr>
          <w:rFonts w:ascii="Cambria" w:hAnsi="Cambria"/>
          <w:i w:val="0"/>
          <w:lang w:val="el-GR"/>
        </w:rPr>
        <w:t xml:space="preserve"> και δεν θα χρειάζεται περισσότερο από 15</w:t>
      </w:r>
      <w:r w:rsidRPr="006D5CB1">
        <w:rPr>
          <w:rFonts w:ascii="Cambria" w:hAnsi="Cambria"/>
          <w:i w:val="0"/>
        </w:rPr>
        <w:t>MB</w:t>
      </w:r>
      <w:r w:rsidRPr="006D5CB1">
        <w:rPr>
          <w:rFonts w:ascii="Cambria" w:hAnsi="Cambria"/>
          <w:i w:val="0"/>
          <w:lang w:val="el-GR"/>
        </w:rPr>
        <w:t xml:space="preserve"> από τη μνήμη του κινητού ή της κάρτας μνήμης.</w:t>
      </w:r>
    </w:p>
    <w:p w14:paraId="386C014C" w14:textId="77777777" w:rsidR="00647693" w:rsidRPr="006D5CB1" w:rsidRDefault="00647693" w:rsidP="007258A6">
      <w:pPr>
        <w:pStyle w:val="Heading3"/>
        <w:spacing w:line="276" w:lineRule="auto"/>
        <w:jc w:val="both"/>
        <w:rPr>
          <w:rFonts w:ascii="Cambria" w:hAnsi="Cambria"/>
          <w:lang w:val="en-US"/>
        </w:rPr>
      </w:pPr>
      <w:bookmarkStart w:id="19" w:name="_Toc239409863"/>
      <w:r w:rsidRPr="006D5CB1">
        <w:rPr>
          <w:rFonts w:ascii="Cambria" w:hAnsi="Cambria"/>
          <w:lang w:val="en-US"/>
        </w:rPr>
        <w:t>Site Adaptation Requirements</w:t>
      </w:r>
      <w:bookmarkEnd w:id="19"/>
    </w:p>
    <w:p w14:paraId="227A9C66" w14:textId="77777777" w:rsidR="00F32A43" w:rsidRPr="006D5CB1" w:rsidRDefault="00F32A43" w:rsidP="007258A6">
      <w:pPr>
        <w:pStyle w:val="Comment0"/>
        <w:spacing w:line="276" w:lineRule="auto"/>
        <w:jc w:val="both"/>
        <w:rPr>
          <w:rFonts w:ascii="Cambria" w:hAnsi="Cambria"/>
          <w:i w:val="0"/>
          <w:lang w:val="el-GR"/>
        </w:rPr>
      </w:pPr>
      <w:r w:rsidRPr="006D5CB1">
        <w:rPr>
          <w:rFonts w:ascii="Cambria" w:hAnsi="Cambria"/>
          <w:i w:val="0"/>
        </w:rPr>
        <w:t>To</w:t>
      </w:r>
      <w:r w:rsidRPr="006D5CB1">
        <w:rPr>
          <w:rFonts w:ascii="Cambria" w:hAnsi="Cambria"/>
          <w:i w:val="0"/>
          <w:lang w:val="el-GR"/>
        </w:rPr>
        <w:t xml:space="preserve"> </w:t>
      </w:r>
      <w:r w:rsidRPr="006D5CB1">
        <w:rPr>
          <w:rFonts w:ascii="Cambria" w:hAnsi="Cambria"/>
          <w:i w:val="0"/>
        </w:rPr>
        <w:t>SCC</w:t>
      </w:r>
      <w:r w:rsidRPr="006D5CB1">
        <w:rPr>
          <w:rFonts w:ascii="Cambria" w:hAnsi="Cambria"/>
          <w:i w:val="0"/>
          <w:lang w:val="el-GR"/>
        </w:rPr>
        <w:t xml:space="preserve"> θα λειτουργεί αποκλειστικά σε κινητές συσκευές με λειτουργικό σύστημα </w:t>
      </w:r>
      <w:r w:rsidRPr="006D5CB1">
        <w:rPr>
          <w:rFonts w:ascii="Cambria" w:hAnsi="Cambria"/>
          <w:i w:val="0"/>
        </w:rPr>
        <w:t>Android</w:t>
      </w:r>
      <w:r w:rsidRPr="006D5CB1">
        <w:rPr>
          <w:rFonts w:ascii="Cambria" w:hAnsi="Cambria"/>
          <w:i w:val="0"/>
          <w:lang w:val="el-GR"/>
        </w:rPr>
        <w:t xml:space="preserve">. Ιδανικά, θα είναι συμβατό με τις εκδόσεις 2.2 μέχρι και τη νεότερη έκδοση (4.3 μέχρι στιγμής). </w:t>
      </w:r>
    </w:p>
    <w:p w14:paraId="54CEBC16" w14:textId="77777777" w:rsidR="00647693" w:rsidRPr="006D5CB1" w:rsidRDefault="00647693" w:rsidP="007258A6">
      <w:pPr>
        <w:pStyle w:val="Heading2"/>
        <w:spacing w:line="276" w:lineRule="auto"/>
        <w:jc w:val="both"/>
        <w:rPr>
          <w:rFonts w:ascii="Cambria" w:hAnsi="Cambria"/>
          <w:lang w:val="en-US"/>
        </w:rPr>
      </w:pPr>
      <w:bookmarkStart w:id="20" w:name="_Toc239409864"/>
      <w:r w:rsidRPr="006D5CB1">
        <w:rPr>
          <w:rFonts w:ascii="Cambria" w:hAnsi="Cambria"/>
          <w:lang w:val="en-US"/>
        </w:rPr>
        <w:t>User Characteristics</w:t>
      </w:r>
      <w:bookmarkEnd w:id="20"/>
    </w:p>
    <w:p w14:paraId="1A127954" w14:textId="00477BAA" w:rsidR="00051115" w:rsidRPr="006D5CB1" w:rsidRDefault="00A700D6" w:rsidP="007258A6">
      <w:pPr>
        <w:pStyle w:val="Comment0"/>
        <w:spacing w:line="276" w:lineRule="auto"/>
        <w:jc w:val="both"/>
        <w:rPr>
          <w:rFonts w:ascii="Cambria" w:hAnsi="Cambria"/>
          <w:i w:val="0"/>
          <w:lang w:val="el-GR"/>
        </w:rPr>
      </w:pPr>
      <w:r w:rsidRPr="006D5CB1">
        <w:rPr>
          <w:rFonts w:ascii="Cambria" w:hAnsi="Cambria"/>
          <w:i w:val="0"/>
          <w:lang w:val="el-GR"/>
        </w:rPr>
        <w:t>Χρ</w:t>
      </w:r>
      <w:r w:rsidR="00051115" w:rsidRPr="006D5CB1">
        <w:rPr>
          <w:rFonts w:ascii="Cambria" w:hAnsi="Cambria"/>
          <w:i w:val="0"/>
          <w:lang w:val="el-GR"/>
        </w:rPr>
        <w:t>ήστη</w:t>
      </w:r>
      <w:r w:rsidRPr="006D5CB1">
        <w:rPr>
          <w:rFonts w:ascii="Cambria" w:hAnsi="Cambria"/>
          <w:i w:val="0"/>
          <w:lang w:val="el-GR"/>
        </w:rPr>
        <w:t>ς τ</w:t>
      </w:r>
      <w:r w:rsidRPr="006D5CB1">
        <w:rPr>
          <w:rFonts w:ascii="Cambria" w:hAnsi="Cambria"/>
          <w:i w:val="0"/>
        </w:rPr>
        <w:t>o</w:t>
      </w:r>
      <w:r w:rsidRPr="006D5CB1">
        <w:rPr>
          <w:rFonts w:ascii="Cambria" w:hAnsi="Cambria"/>
          <w:i w:val="0"/>
          <w:lang w:val="el-GR"/>
        </w:rPr>
        <w:t xml:space="preserve">υ </w:t>
      </w:r>
      <w:r w:rsidRPr="006D5CB1">
        <w:rPr>
          <w:rFonts w:ascii="Cambria" w:hAnsi="Cambria"/>
          <w:i w:val="0"/>
        </w:rPr>
        <w:t>SCC</w:t>
      </w:r>
      <w:r w:rsidR="00051115" w:rsidRPr="006D5CB1">
        <w:rPr>
          <w:rFonts w:ascii="Cambria" w:hAnsi="Cambria"/>
          <w:i w:val="0"/>
          <w:lang w:val="el-GR"/>
        </w:rPr>
        <w:t xml:space="preserve"> θα είναι οποιοδήποτε άτομο που μπορεί να κατανοήσει την Ελληνική γλώσσα και κατέχει συσκευή με λειτουργικό σύστημα </w:t>
      </w:r>
      <w:r w:rsidR="00051115" w:rsidRPr="006D5CB1">
        <w:rPr>
          <w:rFonts w:ascii="Cambria" w:hAnsi="Cambria"/>
          <w:i w:val="0"/>
        </w:rPr>
        <w:t>Android</w:t>
      </w:r>
      <w:r w:rsidR="00051115" w:rsidRPr="006D5CB1">
        <w:rPr>
          <w:rFonts w:ascii="Cambria" w:hAnsi="Cambria"/>
          <w:i w:val="0"/>
          <w:lang w:val="el-GR"/>
        </w:rPr>
        <w:t xml:space="preserve">. </w:t>
      </w:r>
    </w:p>
    <w:p w14:paraId="51C53D1E" w14:textId="77777777" w:rsidR="00051115" w:rsidRDefault="00051115" w:rsidP="007258A6">
      <w:pPr>
        <w:pStyle w:val="Comment0"/>
        <w:spacing w:line="276" w:lineRule="auto"/>
        <w:jc w:val="both"/>
        <w:rPr>
          <w:rFonts w:ascii="Cambria" w:hAnsi="Cambria"/>
          <w:i w:val="0"/>
          <w:lang w:val="el-GR"/>
        </w:rPr>
      </w:pPr>
      <w:r w:rsidRPr="006D5CB1">
        <w:rPr>
          <w:rFonts w:ascii="Cambria" w:hAnsi="Cambria"/>
          <w:i w:val="0"/>
          <w:lang w:val="el-GR"/>
        </w:rPr>
        <w:t>Η εφαρμογή δεν περιορίζεται σε συγκεκριμένο φύλο, φάσμα ηλικίας ή σε άτομα με εξειδικευμένες τεχνικές/τεχνολογικές γνώσεις. Θα είναι προσαρμοσμένη έτσι ώστε να είναι εύχρηστη από όλους.</w:t>
      </w:r>
    </w:p>
    <w:p w14:paraId="16C68B2E" w14:textId="77777777" w:rsidR="00557AE0" w:rsidRDefault="00557AE0" w:rsidP="007258A6">
      <w:pPr>
        <w:pStyle w:val="Comment0"/>
        <w:spacing w:line="276" w:lineRule="auto"/>
        <w:jc w:val="both"/>
        <w:rPr>
          <w:rFonts w:ascii="Cambria" w:hAnsi="Cambria"/>
          <w:i w:val="0"/>
          <w:lang w:val="el-GR"/>
        </w:rPr>
      </w:pPr>
      <w:r>
        <w:rPr>
          <w:rFonts w:ascii="Cambria" w:hAnsi="Cambria"/>
          <w:i w:val="0"/>
          <w:lang w:val="el-GR"/>
        </w:rPr>
        <w:t>Επίσης χρήστης της εφαρμογής θεωρείται όποιο άτομο έχει εξουσιοδότηση να αλλάζει τις πληροφορίες που υπάρχουν στην βάση δεδομένων μέσω της διαδικτυακής εφαρμογής.</w:t>
      </w:r>
    </w:p>
    <w:p w14:paraId="59D63109" w14:textId="77777777" w:rsidR="00647693" w:rsidRPr="006D5CB1" w:rsidRDefault="00647693" w:rsidP="007258A6">
      <w:pPr>
        <w:pStyle w:val="Heading2"/>
        <w:spacing w:line="276" w:lineRule="auto"/>
        <w:jc w:val="both"/>
        <w:rPr>
          <w:rFonts w:ascii="Cambria" w:hAnsi="Cambria"/>
          <w:lang w:val="en-US"/>
        </w:rPr>
      </w:pPr>
      <w:bookmarkStart w:id="21" w:name="_Toc239409865"/>
      <w:r w:rsidRPr="006D5CB1">
        <w:rPr>
          <w:rFonts w:ascii="Cambria" w:hAnsi="Cambria"/>
          <w:lang w:val="en-US"/>
        </w:rPr>
        <w:t>Constraints</w:t>
      </w:r>
      <w:bookmarkEnd w:id="21"/>
    </w:p>
    <w:p w14:paraId="0924117F" w14:textId="77777777" w:rsidR="002A1990" w:rsidRPr="006D5CB1" w:rsidRDefault="002A1990"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 xml:space="preserve">Η εφαρμογή θα υλοποιηθεί στη γλώσσα προγραμματισμού </w:t>
      </w:r>
      <w:r w:rsidRPr="006D5CB1">
        <w:rPr>
          <w:rFonts w:ascii="Cambria" w:hAnsi="Cambria"/>
          <w:i w:val="0"/>
        </w:rPr>
        <w:t>Java</w:t>
      </w:r>
      <w:r w:rsidRPr="006D5CB1">
        <w:rPr>
          <w:rFonts w:ascii="Cambria" w:hAnsi="Cambria"/>
          <w:i w:val="0"/>
          <w:lang w:val="el-GR"/>
        </w:rPr>
        <w:t>-</w:t>
      </w:r>
      <w:r w:rsidRPr="006D5CB1">
        <w:rPr>
          <w:rFonts w:ascii="Cambria" w:hAnsi="Cambria"/>
          <w:i w:val="0"/>
        </w:rPr>
        <w:t>Android</w:t>
      </w:r>
      <w:r w:rsidRPr="006D5CB1">
        <w:rPr>
          <w:rFonts w:ascii="Cambria" w:hAnsi="Cambria"/>
          <w:i w:val="0"/>
          <w:lang w:val="el-GR"/>
        </w:rPr>
        <w:t xml:space="preserve"> μέσω του εργαλείου ολοκληρωμένης ανάπτυξης </w:t>
      </w:r>
      <w:proofErr w:type="spellStart"/>
      <w:r w:rsidRPr="006D5CB1">
        <w:rPr>
          <w:rFonts w:ascii="Cambria" w:hAnsi="Cambria"/>
          <w:i w:val="0"/>
        </w:rPr>
        <w:t>eClipse</w:t>
      </w:r>
      <w:proofErr w:type="spellEnd"/>
      <w:r w:rsidR="00F32A43" w:rsidRPr="006D5CB1">
        <w:rPr>
          <w:rFonts w:ascii="Cambria" w:hAnsi="Cambria"/>
          <w:i w:val="0"/>
          <w:lang w:val="el-GR"/>
        </w:rPr>
        <w:t xml:space="preserve"> </w:t>
      </w:r>
      <w:r w:rsidR="00F32A43" w:rsidRPr="006D5CB1">
        <w:rPr>
          <w:rFonts w:ascii="Cambria" w:hAnsi="Cambria"/>
          <w:i w:val="0"/>
        </w:rPr>
        <w:t>IDE</w:t>
      </w:r>
      <w:r w:rsidRPr="006D5CB1">
        <w:rPr>
          <w:rFonts w:ascii="Cambria" w:hAnsi="Cambria"/>
          <w:i w:val="0"/>
          <w:lang w:val="el-GR"/>
        </w:rPr>
        <w:t xml:space="preserve">. </w:t>
      </w:r>
      <w:r w:rsidR="00304B89" w:rsidRPr="006D5CB1">
        <w:rPr>
          <w:rFonts w:ascii="Cambria" w:hAnsi="Cambria"/>
          <w:i w:val="0"/>
          <w:lang w:val="el-GR"/>
        </w:rPr>
        <w:t xml:space="preserve">Συγκεκριμένα, θα χρησιμοποιηθεί το </w:t>
      </w:r>
      <w:r w:rsidR="00304B89" w:rsidRPr="006D5CB1">
        <w:rPr>
          <w:rFonts w:ascii="Cambria" w:hAnsi="Cambria"/>
          <w:i w:val="0"/>
        </w:rPr>
        <w:t>ADT</w:t>
      </w:r>
      <w:r w:rsidR="00304B89" w:rsidRPr="006D5CB1">
        <w:rPr>
          <w:rFonts w:ascii="Cambria" w:hAnsi="Cambria"/>
          <w:i w:val="0"/>
          <w:lang w:val="el-GR"/>
        </w:rPr>
        <w:t>-</w:t>
      </w:r>
      <w:r w:rsidR="00304B89" w:rsidRPr="006D5CB1">
        <w:rPr>
          <w:rFonts w:ascii="Cambria" w:hAnsi="Cambria"/>
          <w:i w:val="0"/>
        </w:rPr>
        <w:t>Bundle</w:t>
      </w:r>
      <w:r w:rsidR="00304B89" w:rsidRPr="006D5CB1">
        <w:rPr>
          <w:rFonts w:ascii="Cambria" w:hAnsi="Cambria"/>
          <w:i w:val="0"/>
          <w:lang w:val="el-GR"/>
        </w:rPr>
        <w:t xml:space="preserve"> που είναι διαθέσιμο δωρεάν από τους </w:t>
      </w:r>
      <w:r w:rsidR="00304B89" w:rsidRPr="006D5CB1">
        <w:rPr>
          <w:rFonts w:ascii="Cambria" w:hAnsi="Cambria"/>
          <w:i w:val="0"/>
        </w:rPr>
        <w:t>developers</w:t>
      </w:r>
      <w:r w:rsidR="00304B89" w:rsidRPr="006D5CB1">
        <w:rPr>
          <w:rFonts w:ascii="Cambria" w:hAnsi="Cambria"/>
          <w:i w:val="0"/>
          <w:lang w:val="el-GR"/>
        </w:rPr>
        <w:t xml:space="preserve"> του </w:t>
      </w:r>
      <w:r w:rsidR="00304B89" w:rsidRPr="006D5CB1">
        <w:rPr>
          <w:rFonts w:ascii="Cambria" w:hAnsi="Cambria"/>
          <w:i w:val="0"/>
        </w:rPr>
        <w:t>Android</w:t>
      </w:r>
      <w:r w:rsidR="00304B89" w:rsidRPr="006D5CB1">
        <w:rPr>
          <w:rFonts w:ascii="Cambria" w:hAnsi="Cambria"/>
          <w:i w:val="0"/>
          <w:lang w:val="el-GR"/>
        </w:rPr>
        <w:t>.</w:t>
      </w:r>
    </w:p>
    <w:p w14:paraId="47BFE5D7" w14:textId="77777777"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lastRenderedPageBreak/>
        <w:t>Η γλώσσα της εφαρμογής θα είναι τα Ελληνικά.</w:t>
      </w:r>
    </w:p>
    <w:p w14:paraId="27E1457E" w14:textId="77777777" w:rsidR="00F375AF" w:rsidRDefault="00F375AF"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εφαρμογή δεν θα περιλαμβάνει οποιοδήποτε λογιστικό έλεγχο (</w:t>
      </w:r>
      <w:r w:rsidRPr="006D5CB1">
        <w:rPr>
          <w:rFonts w:ascii="Cambria" w:hAnsi="Cambria"/>
          <w:i w:val="0"/>
        </w:rPr>
        <w:t>audit</w:t>
      </w:r>
      <w:r w:rsidRPr="006D5CB1">
        <w:rPr>
          <w:rFonts w:ascii="Cambria" w:hAnsi="Cambria"/>
          <w:i w:val="0"/>
          <w:lang w:val="el-GR"/>
        </w:rPr>
        <w:t xml:space="preserve"> </w:t>
      </w:r>
      <w:r w:rsidRPr="006D5CB1">
        <w:rPr>
          <w:rFonts w:ascii="Cambria" w:hAnsi="Cambria"/>
          <w:i w:val="0"/>
        </w:rPr>
        <w:t>function</w:t>
      </w:r>
      <w:r w:rsidRPr="006D5CB1">
        <w:rPr>
          <w:rFonts w:ascii="Cambria" w:hAnsi="Cambria"/>
          <w:i w:val="0"/>
          <w:lang w:val="el-GR"/>
        </w:rPr>
        <w:t>)</w:t>
      </w:r>
      <w:r w:rsidR="00DC356B" w:rsidRPr="006D5CB1">
        <w:rPr>
          <w:rFonts w:ascii="Cambria" w:hAnsi="Cambria"/>
          <w:i w:val="0"/>
          <w:lang w:val="el-GR"/>
        </w:rPr>
        <w:t>.</w:t>
      </w:r>
    </w:p>
    <w:p w14:paraId="0833CB31" w14:textId="0A0B370B" w:rsidR="00557AE0" w:rsidRPr="006D5CB1" w:rsidRDefault="00557AE0" w:rsidP="007258A6">
      <w:pPr>
        <w:pStyle w:val="Comment0"/>
        <w:numPr>
          <w:ilvl w:val="0"/>
          <w:numId w:val="15"/>
        </w:numPr>
        <w:spacing w:line="276" w:lineRule="auto"/>
        <w:jc w:val="both"/>
        <w:rPr>
          <w:rFonts w:ascii="Cambria" w:hAnsi="Cambria"/>
          <w:i w:val="0"/>
          <w:lang w:val="el-GR"/>
        </w:rPr>
      </w:pPr>
      <w:r>
        <w:rPr>
          <w:rFonts w:ascii="Cambria" w:hAnsi="Cambria"/>
          <w:i w:val="0"/>
          <w:lang w:val="el-GR"/>
        </w:rPr>
        <w:t xml:space="preserve">Η βάση δεδομένων θα υλοποιηθεί στη γλώσσα προγραμματισμού συγκεκριμένου σκοπού </w:t>
      </w:r>
      <w:r>
        <w:rPr>
          <w:rFonts w:ascii="Cambria" w:hAnsi="Cambria"/>
          <w:i w:val="0"/>
        </w:rPr>
        <w:t>MSSQL</w:t>
      </w:r>
      <w:r w:rsidR="00C75866">
        <w:rPr>
          <w:rFonts w:ascii="Cambria" w:hAnsi="Cambria"/>
          <w:i w:val="0"/>
          <w:lang w:val="el-GR"/>
        </w:rPr>
        <w:t xml:space="preserve"> (συγκεκριμένα </w:t>
      </w:r>
      <w:r w:rsidR="00C75866">
        <w:rPr>
          <w:rFonts w:ascii="Cambria" w:hAnsi="Cambria"/>
          <w:i w:val="0"/>
        </w:rPr>
        <w:t>T</w:t>
      </w:r>
      <w:r w:rsidR="00C75866" w:rsidRPr="00C75866">
        <w:rPr>
          <w:rFonts w:ascii="Cambria" w:hAnsi="Cambria"/>
          <w:i w:val="0"/>
          <w:lang w:val="el-GR"/>
        </w:rPr>
        <w:t>-</w:t>
      </w:r>
      <w:r w:rsidR="00C75866">
        <w:rPr>
          <w:rFonts w:ascii="Cambria" w:hAnsi="Cambria"/>
          <w:i w:val="0"/>
        </w:rPr>
        <w:t>SQL</w:t>
      </w:r>
      <w:r w:rsidR="00C75866" w:rsidRPr="00C75866">
        <w:rPr>
          <w:rFonts w:ascii="Cambria" w:hAnsi="Cambria"/>
          <w:i w:val="0"/>
          <w:lang w:val="el-GR"/>
        </w:rPr>
        <w:t>)</w:t>
      </w:r>
      <w:r w:rsidRPr="00557AE0">
        <w:rPr>
          <w:rFonts w:ascii="Cambria" w:hAnsi="Cambria"/>
          <w:i w:val="0"/>
          <w:lang w:val="el-GR"/>
        </w:rPr>
        <w:t>.</w:t>
      </w:r>
      <w:ins w:id="22" w:author="ANTONIA" w:date="2014-01-23T00:10:00Z">
        <w:r w:rsidRPr="00557AE0">
          <w:rPr>
            <w:rFonts w:ascii="Cambria" w:hAnsi="Cambria"/>
            <w:i w:val="0"/>
            <w:lang w:val="el-GR"/>
          </w:rPr>
          <w:t>.</w:t>
        </w:r>
      </w:ins>
    </w:p>
    <w:p w14:paraId="4606D72A" w14:textId="77777777"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Ο χρήστης θα έχει προκαθορισμένες επιλογές</w:t>
      </w:r>
      <w:r w:rsidR="00210094">
        <w:rPr>
          <w:rFonts w:ascii="Cambria" w:hAnsi="Cambria"/>
          <w:i w:val="0"/>
          <w:lang w:val="el-GR"/>
        </w:rPr>
        <w:t xml:space="preserve"> στις περισσότερες περιπτώσεις</w:t>
      </w:r>
      <w:r w:rsidRPr="006D5CB1">
        <w:rPr>
          <w:rFonts w:ascii="Cambria" w:hAnsi="Cambria"/>
          <w:i w:val="0"/>
          <w:lang w:val="el-GR"/>
        </w:rPr>
        <w:t>, έτσι ώστε να ελαχιστοποιηθούν οι έλεγχοι εγκυρότητας των εισαγόμενων δεδομένων.</w:t>
      </w:r>
    </w:p>
    <w:p w14:paraId="0F794139" w14:textId="77777777" w:rsidR="005B3494" w:rsidRPr="006D5CB1" w:rsidRDefault="005B3494"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 xml:space="preserve">Πρέπει να ληφθούν υπόψη περιορισμοί όπως το μέγεθος της οθόνης, το οποίο θα είναι μικρό και θα διαφέρει σε κάθε συσκευή. </w:t>
      </w:r>
    </w:p>
    <w:p w14:paraId="39C7EED1" w14:textId="77777777" w:rsidR="00F32A43" w:rsidRPr="006D5CB1" w:rsidRDefault="00F32A43"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Για περιορισμούς σχετικά με τη μνήμη, βλέπε 2.1.6.</w:t>
      </w:r>
    </w:p>
    <w:p w14:paraId="462189DD" w14:textId="23DCBC90" w:rsidR="002E39E0" w:rsidRDefault="00210094" w:rsidP="007258A6">
      <w:pPr>
        <w:pStyle w:val="Comment0"/>
        <w:numPr>
          <w:ilvl w:val="0"/>
          <w:numId w:val="15"/>
        </w:numPr>
        <w:spacing w:line="276" w:lineRule="auto"/>
        <w:jc w:val="both"/>
        <w:rPr>
          <w:rFonts w:ascii="Cambria" w:hAnsi="Cambria"/>
          <w:i w:val="0"/>
          <w:lang w:val="el-GR"/>
        </w:rPr>
      </w:pPr>
      <w:r w:rsidRPr="002E39E0">
        <w:rPr>
          <w:rFonts w:ascii="Cambria" w:hAnsi="Cambria"/>
          <w:i w:val="0"/>
          <w:lang w:val="el-GR"/>
        </w:rPr>
        <w:t>Το  πρωτόκολλο</w:t>
      </w:r>
      <w:r w:rsidR="00F375AF" w:rsidRPr="002E39E0">
        <w:rPr>
          <w:rFonts w:ascii="Cambria" w:hAnsi="Cambria"/>
          <w:i w:val="0"/>
          <w:lang w:val="el-GR"/>
        </w:rPr>
        <w:t xml:space="preserve"> επικοινωνίας</w:t>
      </w:r>
      <w:r w:rsidRPr="002E39E0">
        <w:rPr>
          <w:rFonts w:ascii="Cambria" w:hAnsi="Cambria"/>
          <w:i w:val="0"/>
          <w:lang w:val="el-GR"/>
        </w:rPr>
        <w:t xml:space="preserve"> που θα χρησιμοποιηθεί για την σύνδεση της εφαρμογής με τη βάση δεδομένων θα είναι το </w:t>
      </w:r>
      <w:r w:rsidR="002E39E0" w:rsidRPr="002E39E0">
        <w:rPr>
          <w:rFonts w:ascii="Cambria" w:hAnsi="Cambria"/>
          <w:i w:val="0"/>
        </w:rPr>
        <w:t>HTTP</w:t>
      </w:r>
      <w:r w:rsidR="002E39E0" w:rsidRPr="002E39E0">
        <w:rPr>
          <w:rFonts w:ascii="Cambria" w:hAnsi="Cambria"/>
          <w:i w:val="0"/>
          <w:lang w:val="el-GR"/>
        </w:rPr>
        <w:t xml:space="preserve"> </w:t>
      </w:r>
      <w:r w:rsidRPr="002E39E0">
        <w:rPr>
          <w:rFonts w:ascii="Cambria" w:hAnsi="Cambria"/>
          <w:i w:val="0"/>
          <w:lang w:val="el-GR"/>
        </w:rPr>
        <w:t xml:space="preserve"> </w:t>
      </w:r>
      <w:r w:rsidR="002E39E0">
        <w:rPr>
          <w:rFonts w:ascii="Cambria" w:hAnsi="Cambria"/>
          <w:i w:val="0"/>
          <w:lang w:val="el-GR"/>
        </w:rPr>
        <w:t xml:space="preserve">γιατί η εφαρμογή με την οποία θα επικοινωνεί η βάση δεδομένων θα είναι </w:t>
      </w:r>
      <w:r w:rsidR="00D14033">
        <w:rPr>
          <w:rFonts w:ascii="Cambria" w:hAnsi="Cambria"/>
          <w:i w:val="0"/>
          <w:lang w:val="el-GR"/>
        </w:rPr>
        <w:t>διαδικτυακή</w:t>
      </w:r>
    </w:p>
    <w:p w14:paraId="0FB2B722" w14:textId="77777777" w:rsidR="00D65942" w:rsidRPr="002E39E0" w:rsidRDefault="00D65942" w:rsidP="007258A6">
      <w:pPr>
        <w:pStyle w:val="Comment0"/>
        <w:numPr>
          <w:ilvl w:val="0"/>
          <w:numId w:val="15"/>
        </w:numPr>
        <w:spacing w:line="276" w:lineRule="auto"/>
        <w:jc w:val="both"/>
        <w:rPr>
          <w:rFonts w:ascii="Cambria" w:hAnsi="Cambria"/>
          <w:i w:val="0"/>
          <w:lang w:val="el-GR"/>
        </w:rPr>
      </w:pPr>
      <w:r w:rsidRPr="002E39E0">
        <w:rPr>
          <w:rFonts w:ascii="Cambria" w:hAnsi="Cambria"/>
          <w:i w:val="0"/>
          <w:lang w:val="el-GR"/>
        </w:rPr>
        <w:t>Υπάρχει ελάχιστη έως μηδαμινή συχνότητα εμφάνισης αστοχιών (σφαλμάτων), λόγω του ότι οι είσοδοι του χρήστη είναι προκαθορισμένες και περιορισμένης επιλογής από την εφαρμογή</w:t>
      </w:r>
      <w:r w:rsidR="00335476" w:rsidRPr="002E39E0">
        <w:rPr>
          <w:rFonts w:ascii="Cambria" w:hAnsi="Cambria"/>
          <w:i w:val="0"/>
          <w:lang w:val="el-GR"/>
        </w:rPr>
        <w:t xml:space="preserve"> και για τις εισόδους που δεν είναι περιορισμένης επιλογής, συγκεκριμένα το ύψος και το βάρος, θα γίνονται οι απαραίτητοι έλεγχοι</w:t>
      </w:r>
      <w:r w:rsidRPr="002E39E0">
        <w:rPr>
          <w:rFonts w:ascii="Cambria" w:hAnsi="Cambria"/>
          <w:i w:val="0"/>
          <w:lang w:val="el-GR"/>
        </w:rPr>
        <w:t xml:space="preserve">. Επίσης, η πιθανότητα μη διαθεσιμότητας του </w:t>
      </w:r>
      <w:r w:rsidRPr="002E39E0">
        <w:rPr>
          <w:rFonts w:ascii="Cambria" w:hAnsi="Cambria"/>
          <w:i w:val="0"/>
        </w:rPr>
        <w:t>SCC</w:t>
      </w:r>
      <w:r w:rsidRPr="002E39E0">
        <w:rPr>
          <w:rFonts w:ascii="Cambria" w:hAnsi="Cambria"/>
          <w:i w:val="0"/>
          <w:lang w:val="el-GR"/>
        </w:rPr>
        <w:t xml:space="preserve"> κυμαίνεται στα ίδια επίπεδα λόγω του ότι δεν </w:t>
      </w:r>
      <w:r w:rsidR="00CC468C" w:rsidRPr="002E39E0">
        <w:rPr>
          <w:rFonts w:ascii="Cambria" w:hAnsi="Cambria"/>
          <w:i w:val="0"/>
          <w:lang w:val="el-GR"/>
        </w:rPr>
        <w:t xml:space="preserve">απαιτεί σύνδεση στο </w:t>
      </w:r>
      <w:r w:rsidR="00335476" w:rsidRPr="002E39E0">
        <w:rPr>
          <w:rFonts w:ascii="Cambria" w:hAnsi="Cambria"/>
          <w:i w:val="0"/>
          <w:lang w:val="el-GR"/>
        </w:rPr>
        <w:t>Διαδίκτυο</w:t>
      </w:r>
      <w:r w:rsidR="00CC468C" w:rsidRPr="002E39E0">
        <w:rPr>
          <w:rFonts w:ascii="Cambria" w:hAnsi="Cambria"/>
          <w:i w:val="0"/>
          <w:lang w:val="el-GR"/>
        </w:rPr>
        <w:t xml:space="preserve"> για να </w:t>
      </w:r>
      <w:r w:rsidR="00335476" w:rsidRPr="002E39E0">
        <w:rPr>
          <w:rFonts w:ascii="Cambria" w:hAnsi="Cambria"/>
          <w:i w:val="0"/>
          <w:lang w:val="el-GR"/>
        </w:rPr>
        <w:t>λειτουργήσει η εφαρμογή</w:t>
      </w:r>
      <w:r w:rsidR="00CC468C" w:rsidRPr="002E39E0">
        <w:rPr>
          <w:rFonts w:ascii="Cambria" w:hAnsi="Cambria"/>
          <w:i w:val="0"/>
          <w:lang w:val="el-GR"/>
        </w:rPr>
        <w:t>. Ίσως οι πληροφορίες που θα υπάρχουν στην εφαρμογή να μην είναι ενημερωμένες λόγω του ότι η εφαρμογή δεν θα είναι συνδεδεμένη με τη βάση δεδομένων. Όταν ο χρήστης θα έχει πρόσβαση στο Διαδίκτυο θα μπορούν να γίνουν οι απαραίτητες ενημερώσεις των πληροφοριών (αν έχει προηγηθεί κάποια αλλαγή αυτών των πληροφοριών στη βάση δεδομένων).</w:t>
      </w:r>
    </w:p>
    <w:p w14:paraId="562850A4" w14:textId="77777777" w:rsidR="00CA409C" w:rsidRPr="006D5CB1" w:rsidRDefault="00CA409C" w:rsidP="007258A6">
      <w:pPr>
        <w:pStyle w:val="Comment0"/>
        <w:numPr>
          <w:ilvl w:val="0"/>
          <w:numId w:val="15"/>
        </w:numPr>
        <w:spacing w:line="276" w:lineRule="auto"/>
        <w:jc w:val="both"/>
        <w:rPr>
          <w:rFonts w:ascii="Cambria" w:hAnsi="Cambria"/>
          <w:i w:val="0"/>
          <w:lang w:val="el-GR"/>
        </w:rPr>
      </w:pPr>
      <w:r w:rsidRPr="006D5CB1">
        <w:rPr>
          <w:rFonts w:ascii="Cambria" w:hAnsi="Cambria"/>
          <w:i w:val="0"/>
          <w:lang w:val="el-GR"/>
        </w:rPr>
        <w:t>Η σημαντικότερη λειτουργία της εφαρμογής είναι η αποστολή υπενθυμίσεων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σχετικά με τις συγκεκριμένες εξετάσεις που θα πρέπει να πραγματοποιήσει ο κάθε χρήστης σε συγκεκριμένα χρονικά διαστήματα.</w:t>
      </w:r>
    </w:p>
    <w:p w14:paraId="63AA93BE" w14:textId="77777777" w:rsidR="008118B4" w:rsidRPr="006D5CB1" w:rsidRDefault="008118B4" w:rsidP="007258A6">
      <w:pPr>
        <w:pStyle w:val="Comment0"/>
        <w:spacing w:line="276" w:lineRule="auto"/>
        <w:jc w:val="both"/>
        <w:rPr>
          <w:rFonts w:ascii="Cambria" w:hAnsi="Cambria"/>
          <w:b/>
          <w:i w:val="0"/>
          <w:lang w:val="el-GR"/>
        </w:rPr>
      </w:pPr>
      <w:r w:rsidRPr="006D5CB1">
        <w:rPr>
          <w:rFonts w:ascii="Cambria" w:hAnsi="Cambria"/>
          <w:b/>
          <w:i w:val="0"/>
        </w:rPr>
        <w:t>Disclaimer</w:t>
      </w:r>
      <w:r w:rsidRPr="006D5CB1">
        <w:rPr>
          <w:rFonts w:ascii="Cambria" w:hAnsi="Cambria"/>
          <w:b/>
          <w:i w:val="0"/>
          <w:lang w:val="el-GR"/>
        </w:rPr>
        <w:t>:</w:t>
      </w:r>
    </w:p>
    <w:p w14:paraId="21F2DD02" w14:textId="77777777" w:rsidR="002A2F3E" w:rsidRPr="006D5CB1" w:rsidRDefault="002A2F3E"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δεν περιλαμβάνει διαδικασίες ασφαλούς σύνδεσης (</w:t>
      </w:r>
      <w:r w:rsidRPr="006D5CB1">
        <w:rPr>
          <w:rFonts w:ascii="Cambria" w:hAnsi="Cambria"/>
          <w:i w:val="0"/>
        </w:rPr>
        <w:t>login</w:t>
      </w:r>
      <w:r w:rsidRPr="006D5CB1">
        <w:rPr>
          <w:rFonts w:ascii="Cambria" w:hAnsi="Cambria"/>
          <w:i w:val="0"/>
          <w:lang w:val="el-GR"/>
        </w:rPr>
        <w:t>), ούτε διατηρεί προσωπικά δεδομένα ευαίσθητης φύσεως, συνεπώς δεν απαιτούνται συγκεκριμένες ενέργειες διασφάλισης των εισαγόμενων δεδομένων (</w:t>
      </w:r>
      <w:r w:rsidR="005C6819">
        <w:rPr>
          <w:rFonts w:ascii="Cambria" w:hAnsi="Cambria"/>
          <w:i w:val="0"/>
          <w:lang w:val="el-GR"/>
        </w:rPr>
        <w:t>όπως περιγράφονται στα σημεία 3.1 1-8</w:t>
      </w:r>
      <w:r w:rsidRPr="006D5CB1">
        <w:rPr>
          <w:rFonts w:ascii="Cambria" w:hAnsi="Cambria"/>
          <w:i w:val="0"/>
          <w:lang w:val="el-GR"/>
        </w:rPr>
        <w:t>)</w:t>
      </w:r>
      <w:r w:rsidR="00DC356B" w:rsidRPr="006D5CB1">
        <w:rPr>
          <w:rFonts w:ascii="Cambria" w:hAnsi="Cambria"/>
          <w:i w:val="0"/>
          <w:lang w:val="el-GR"/>
        </w:rPr>
        <w:t xml:space="preserve">. Οποιαδήποτε δεδομένα </w:t>
      </w:r>
      <w:r w:rsidR="00210094">
        <w:rPr>
          <w:rFonts w:ascii="Cambria" w:hAnsi="Cambria"/>
          <w:i w:val="0"/>
          <w:lang w:val="el-GR"/>
        </w:rPr>
        <w:t xml:space="preserve">που εισάγει ο χρήστης </w:t>
      </w:r>
      <w:r w:rsidR="00DC356B" w:rsidRPr="006D5CB1">
        <w:rPr>
          <w:rFonts w:ascii="Cambria" w:hAnsi="Cambria"/>
          <w:i w:val="0"/>
          <w:lang w:val="el-GR"/>
        </w:rPr>
        <w:t>δεν αποθηκεύονται διαδικτυακά, παρά μόνο στην τοπική μνήμη της κάθε συσκευής. Ως εκ τούτου ο ΠΑΣΥΚΑΦ δεν διαθέτει πρόσβαση σε οποιαδήποτε δεδομένα προσωπικής φύσεως κάθε χρήστη, τα οποία σε κάθε περίπτωση δεν αποτελούν ευαίσθητα δεδομένα.</w:t>
      </w:r>
    </w:p>
    <w:p w14:paraId="7D15484D" w14:textId="432580F1" w:rsidR="00F32A43" w:rsidRPr="006D5CB1" w:rsidRDefault="002A2F3E" w:rsidP="007258A6">
      <w:pPr>
        <w:pStyle w:val="Comment0"/>
        <w:spacing w:line="276" w:lineRule="auto"/>
        <w:jc w:val="both"/>
        <w:rPr>
          <w:rFonts w:ascii="Cambria" w:hAnsi="Cambria"/>
          <w:i w:val="0"/>
          <w:lang w:val="el-GR"/>
        </w:rPr>
      </w:pPr>
      <w:r w:rsidRPr="006D5CB1">
        <w:rPr>
          <w:rFonts w:ascii="Cambria" w:hAnsi="Cambria"/>
          <w:i w:val="0"/>
          <w:lang w:val="el-GR"/>
        </w:rPr>
        <w:t xml:space="preserve">Η παρούσα εφαρμογή </w:t>
      </w:r>
      <w:r w:rsidR="00DC356B" w:rsidRPr="006D5CB1">
        <w:rPr>
          <w:rFonts w:ascii="Cambria" w:hAnsi="Cambria"/>
          <w:i w:val="0"/>
          <w:lang w:val="el-GR"/>
        </w:rPr>
        <w:t>έχει καθαρά συμβουλευτικό χαρακτήρα και σε καμία περίπτωση δεν υποκαθιστά την ιατρική γνωμάτευση και/ή συμβουλή, τα οποία σε κάθε περίπτωση θα πρέπει να λαμβάνονται κατόπιν επισκέψεως σε εξειδικευμένο ιατρό.</w:t>
      </w:r>
      <w:r w:rsidR="00BF5E94" w:rsidRPr="006D5CB1">
        <w:rPr>
          <w:rFonts w:ascii="Cambria" w:hAnsi="Cambria"/>
          <w:i w:val="0"/>
          <w:lang w:val="el-GR"/>
        </w:rPr>
        <w:t xml:space="preserve"> Ο ΠΑΣΥΚΑΦ και</w:t>
      </w:r>
      <w:r w:rsidR="00C60278">
        <w:rPr>
          <w:rFonts w:ascii="Cambria" w:hAnsi="Cambria"/>
          <w:i w:val="0"/>
          <w:lang w:val="el-GR"/>
        </w:rPr>
        <w:t>/ή</w:t>
      </w:r>
      <w:r w:rsidR="00BF5E94" w:rsidRPr="006D5CB1">
        <w:rPr>
          <w:rFonts w:ascii="Cambria" w:hAnsi="Cambria"/>
          <w:i w:val="0"/>
          <w:lang w:val="el-GR"/>
        </w:rPr>
        <w:t xml:space="preserve"> οι δημιουργοί της παρούσας εφαρμογής ουδεμία ευθύνη υπέχουν για οποιαδήποτε παρερμηνεία των πληροφοριών που παρέχει η εφαρμογή, οι οποίες σε κάθε περίπτωση δεν </w:t>
      </w:r>
      <w:r w:rsidR="00BF5E94" w:rsidRPr="006D5CB1">
        <w:rPr>
          <w:rFonts w:ascii="Cambria" w:hAnsi="Cambria"/>
          <w:i w:val="0"/>
          <w:lang w:val="el-GR"/>
        </w:rPr>
        <w:lastRenderedPageBreak/>
        <w:t>αποτελούν προϊόν ιατρικής γνωμάτευσης και/ή συμβουλής, και συνεπώς αποποιούνται οποιασδήποτε ευθύνης και/ή απαίτησης για τυχόν αποζημίωση.</w:t>
      </w:r>
      <w:del w:id="23" w:author="ANTONIA" w:date="2014-01-23T00:10:00Z">
        <w:r w:rsidR="00BF5E94" w:rsidRPr="006D5CB1">
          <w:rPr>
            <w:rFonts w:ascii="Cambria" w:hAnsi="Cambria"/>
            <w:i w:val="0"/>
            <w:lang w:val="el-GR"/>
          </w:rPr>
          <w:delText xml:space="preserve"> </w:delText>
        </w:r>
      </w:del>
    </w:p>
    <w:p w14:paraId="10D06CE7" w14:textId="77777777" w:rsidR="00D65942" w:rsidRPr="006D5CB1" w:rsidRDefault="00D65942" w:rsidP="007258A6">
      <w:pPr>
        <w:pStyle w:val="Comment0"/>
        <w:spacing w:line="276" w:lineRule="auto"/>
        <w:jc w:val="both"/>
        <w:rPr>
          <w:del w:id="24" w:author="ANTONIA" w:date="2014-01-23T00:10:00Z"/>
          <w:rFonts w:ascii="Cambria" w:hAnsi="Cambria"/>
          <w:i w:val="0"/>
          <w:lang w:val="el-GR"/>
        </w:rPr>
      </w:pPr>
      <w:bookmarkStart w:id="25" w:name="_Toc239409867"/>
    </w:p>
    <w:p w14:paraId="26EE9B1C" w14:textId="77777777" w:rsidR="00D65942" w:rsidRPr="006D5CB1" w:rsidRDefault="00D65942" w:rsidP="007258A6">
      <w:pPr>
        <w:pStyle w:val="Comment0"/>
        <w:spacing w:line="276" w:lineRule="auto"/>
        <w:jc w:val="both"/>
        <w:rPr>
          <w:del w:id="26" w:author="ANTONIA" w:date="2014-01-23T00:10:00Z"/>
          <w:rFonts w:ascii="Cambria" w:hAnsi="Cambria"/>
          <w:i w:val="0"/>
          <w:lang w:val="el-GR"/>
        </w:rPr>
      </w:pPr>
    </w:p>
    <w:p w14:paraId="2AC135B3" w14:textId="77777777" w:rsidR="00F375AF" w:rsidRPr="006D5CB1" w:rsidRDefault="00F375AF" w:rsidP="007258A6">
      <w:pPr>
        <w:pStyle w:val="Comment0"/>
        <w:spacing w:line="276" w:lineRule="auto"/>
        <w:jc w:val="both"/>
        <w:rPr>
          <w:del w:id="27" w:author="ANTONIA" w:date="2014-01-23T00:10:00Z"/>
          <w:rFonts w:ascii="Cambria" w:hAnsi="Cambria"/>
          <w:i w:val="0"/>
          <w:lang w:val="el-GR"/>
        </w:rPr>
      </w:pPr>
    </w:p>
    <w:p w14:paraId="5135D42A" w14:textId="77777777" w:rsidR="00F32A43" w:rsidRPr="006D5CB1" w:rsidRDefault="00F32A43" w:rsidP="007258A6">
      <w:pPr>
        <w:pStyle w:val="Comment0"/>
        <w:spacing w:line="276" w:lineRule="auto"/>
        <w:jc w:val="both"/>
        <w:rPr>
          <w:del w:id="28" w:author="ANTONIA" w:date="2014-01-23T00:10:00Z"/>
          <w:rFonts w:ascii="Cambria" w:hAnsi="Cambria"/>
          <w:i w:val="0"/>
          <w:lang w:val="el-GR"/>
        </w:rPr>
      </w:pPr>
    </w:p>
    <w:p w14:paraId="3483A31E" w14:textId="77777777" w:rsidR="00647693" w:rsidRPr="006D5CB1" w:rsidRDefault="00647693" w:rsidP="007258A6">
      <w:pPr>
        <w:pStyle w:val="Heading1"/>
        <w:spacing w:line="276" w:lineRule="auto"/>
        <w:jc w:val="both"/>
        <w:rPr>
          <w:rFonts w:ascii="Cambria" w:hAnsi="Cambria"/>
          <w:lang w:val="en-US"/>
        </w:rPr>
      </w:pPr>
      <w:r w:rsidRPr="006D5CB1">
        <w:rPr>
          <w:rFonts w:ascii="Cambria" w:hAnsi="Cambria"/>
          <w:lang w:val="en-US"/>
        </w:rPr>
        <w:lastRenderedPageBreak/>
        <w:t>Specific Requirements</w:t>
      </w:r>
      <w:bookmarkEnd w:id="25"/>
    </w:p>
    <w:p w14:paraId="3915742A" w14:textId="77777777" w:rsidR="00647693" w:rsidRPr="006D5CB1" w:rsidRDefault="00647693" w:rsidP="007258A6">
      <w:pPr>
        <w:pStyle w:val="Heading2"/>
        <w:spacing w:line="276" w:lineRule="auto"/>
        <w:jc w:val="both"/>
        <w:rPr>
          <w:rFonts w:ascii="Cambria" w:hAnsi="Cambria"/>
          <w:lang w:val="en-US"/>
        </w:rPr>
      </w:pPr>
      <w:bookmarkStart w:id="29" w:name="_Toc239409868"/>
      <w:r w:rsidRPr="006D5CB1">
        <w:rPr>
          <w:rFonts w:ascii="Cambria" w:hAnsi="Cambria"/>
          <w:lang w:val="en-US"/>
        </w:rPr>
        <w:t>External Interface Requirements</w:t>
      </w:r>
      <w:bookmarkEnd w:id="29"/>
    </w:p>
    <w:p w14:paraId="071646ED" w14:textId="46B7E965" w:rsidR="008416F3" w:rsidRPr="006D5CB1" w:rsidRDefault="0016200B" w:rsidP="007258A6">
      <w:pPr>
        <w:pStyle w:val="Comment0"/>
        <w:spacing w:line="276" w:lineRule="auto"/>
        <w:jc w:val="both"/>
        <w:rPr>
          <w:rFonts w:ascii="Cambria" w:hAnsi="Cambria"/>
          <w:i w:val="0"/>
          <w:lang w:val="el-GR"/>
        </w:rPr>
      </w:pPr>
      <w:r w:rsidRPr="006D5CB1">
        <w:rPr>
          <w:rFonts w:ascii="Cambria" w:hAnsi="Cambria"/>
          <w:i w:val="0"/>
          <w:lang w:val="el-GR"/>
        </w:rPr>
        <w:t>Για τη λειτουργία της εφαρμογής, ο</w:t>
      </w:r>
      <w:r w:rsidR="008416F3" w:rsidRPr="006D5CB1">
        <w:rPr>
          <w:rFonts w:ascii="Cambria" w:hAnsi="Cambria"/>
          <w:i w:val="0"/>
          <w:lang w:val="el-GR"/>
        </w:rPr>
        <w:t xml:space="preserve"> χρήστης </w:t>
      </w:r>
      <w:r w:rsidRPr="006D5CB1">
        <w:rPr>
          <w:rFonts w:ascii="Cambria" w:hAnsi="Cambria"/>
          <w:i w:val="0"/>
          <w:lang w:val="el-GR"/>
        </w:rPr>
        <w:t>απαιτείται να εισάγει όλα τα ακόλουθα δεδομένα, τα οποία θα συνδυάζονται μεταξύ τους για καθορισμό των προτεινόμενων εξετάσεων και τρόπων πρόληψης καρκίνου προς τον χρήστη. Θα υπάρχουν οι ανάλογες έξοδοι για κάθε συνδυασμό εισόδων του χρήστη.</w:t>
      </w:r>
      <w:r w:rsidR="00210094">
        <w:rPr>
          <w:rFonts w:ascii="Cambria" w:hAnsi="Cambria"/>
          <w:i w:val="0"/>
          <w:lang w:val="el-GR"/>
        </w:rPr>
        <w:t xml:space="preserve"> Ο χρήστης θα μπορεί στο μέλλον να μεταβάλλει τα στοιχεία του</w:t>
      </w:r>
      <w:r w:rsidR="00BC265C" w:rsidRPr="00BC265C">
        <w:rPr>
          <w:rFonts w:ascii="Cambria" w:hAnsi="Cambria"/>
          <w:i w:val="0"/>
          <w:lang w:val="el-GR"/>
        </w:rPr>
        <w:t xml:space="preserve"> </w:t>
      </w:r>
      <w:r w:rsidR="00BC265C">
        <w:rPr>
          <w:rFonts w:ascii="Cambria" w:hAnsi="Cambria"/>
          <w:i w:val="0"/>
          <w:lang w:val="el-GR"/>
        </w:rPr>
        <w:t>μέσω των ρυθμίσεων της εφαρμογής</w:t>
      </w:r>
      <w:r w:rsidR="00210094">
        <w:rPr>
          <w:rFonts w:ascii="Cambria" w:hAnsi="Cambria"/>
          <w:i w:val="0"/>
          <w:lang w:val="el-GR"/>
        </w:rPr>
        <w:t>.</w:t>
      </w:r>
    </w:p>
    <w:p w14:paraId="7CABB980" w14:textId="77777777" w:rsidR="0016200B" w:rsidRPr="006D5CB1" w:rsidRDefault="008416F3"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Ηλικία</w:t>
      </w:r>
      <w:r w:rsidR="00BB0BC4" w:rsidRPr="006D5CB1">
        <w:rPr>
          <w:rFonts w:ascii="Cambria" w:hAnsi="Cambria"/>
          <w:i w:val="0"/>
          <w:lang w:val="el-GR"/>
        </w:rPr>
        <w:t xml:space="preserve"> (ημέρα/μήνας/χρονολογία</w:t>
      </w:r>
      <w:r w:rsidR="0016200B" w:rsidRPr="006D5CB1">
        <w:rPr>
          <w:rFonts w:ascii="Cambria" w:hAnsi="Cambria"/>
          <w:i w:val="0"/>
          <w:lang w:val="el-GR"/>
        </w:rPr>
        <w:t>)</w:t>
      </w:r>
      <w:bookmarkStart w:id="30" w:name="_Toc239409869"/>
      <w:r w:rsidR="0016200B" w:rsidRPr="006D5CB1">
        <w:rPr>
          <w:rFonts w:ascii="Cambria" w:hAnsi="Cambria"/>
          <w:i w:val="0"/>
          <w:lang w:val="el-GR"/>
        </w:rPr>
        <w:t xml:space="preserve">: </w:t>
      </w:r>
      <w:r w:rsidR="005A4642" w:rsidRPr="006D5CB1">
        <w:rPr>
          <w:rFonts w:ascii="Cambria" w:hAnsi="Cambria"/>
          <w:i w:val="0"/>
          <w:lang w:val="el-GR"/>
        </w:rPr>
        <w:t xml:space="preserve">Εισαγωγή ημερομηνίας γεννήσεως, με επιτρεπτές τιμές από </w:t>
      </w:r>
      <w:r w:rsidR="00BB0BC4" w:rsidRPr="006D5CB1">
        <w:rPr>
          <w:rFonts w:ascii="Cambria" w:hAnsi="Cambria"/>
          <w:i w:val="0"/>
          <w:lang w:val="el-GR"/>
        </w:rPr>
        <w:t>1/1/1900 μέχρι την τρέχουσα ημερομην</w:t>
      </w:r>
      <w:r w:rsidR="00526488" w:rsidRPr="006D5CB1">
        <w:rPr>
          <w:rFonts w:ascii="Cambria" w:hAnsi="Cambria"/>
          <w:i w:val="0"/>
          <w:lang w:val="el-GR"/>
        </w:rPr>
        <w:t>ία (</w:t>
      </w:r>
      <w:r w:rsidR="003C34AB" w:rsidRPr="006D5CB1">
        <w:rPr>
          <w:rFonts w:ascii="Cambria" w:hAnsi="Cambria"/>
          <w:i w:val="0"/>
          <w:lang w:val="el-GR"/>
        </w:rPr>
        <w:t>περιορισμένη</w:t>
      </w:r>
      <w:r w:rsidR="00526488" w:rsidRPr="006D5CB1">
        <w:rPr>
          <w:rFonts w:ascii="Cambria" w:hAnsi="Cambria"/>
          <w:i w:val="0"/>
          <w:lang w:val="el-GR"/>
        </w:rPr>
        <w:t xml:space="preserve"> επιλογή για κάθε στοιχείο ημερομηνίας).</w:t>
      </w:r>
    </w:p>
    <w:p w14:paraId="62F867AC" w14:textId="77777777"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Φύλο (άρρεν/θήλυ): Επιλογή μιας εκ των δύο τιμών.</w:t>
      </w:r>
    </w:p>
    <w:p w14:paraId="6EAE1B35" w14:textId="77777777"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 Εισαγωγή ακέραιου αριθμού</w:t>
      </w:r>
      <w:r w:rsidR="00BD14F1" w:rsidRPr="006D5CB1">
        <w:rPr>
          <w:rFonts w:ascii="Cambria" w:hAnsi="Cambria"/>
          <w:i w:val="0"/>
          <w:lang w:val="el-GR"/>
        </w:rPr>
        <w:t>, με επιτρεπτές τιμές</w:t>
      </w:r>
      <w:r w:rsidRPr="006D5CB1">
        <w:rPr>
          <w:rFonts w:ascii="Cambria" w:hAnsi="Cambria"/>
          <w:i w:val="0"/>
          <w:lang w:val="el-GR"/>
        </w:rPr>
        <w:t xml:space="preserve"> από </w:t>
      </w:r>
      <w:r w:rsidR="009E0906">
        <w:rPr>
          <w:rFonts w:ascii="Cambria" w:hAnsi="Cambria"/>
          <w:i w:val="0"/>
          <w:lang w:val="el-GR"/>
        </w:rPr>
        <w:t>20 έως 3</w:t>
      </w:r>
      <w:r w:rsidR="00BD14F1" w:rsidRPr="006D5CB1">
        <w:rPr>
          <w:rFonts w:ascii="Cambria" w:hAnsi="Cambria"/>
          <w:i w:val="0"/>
          <w:lang w:val="el-GR"/>
        </w:rPr>
        <w:t>00.</w:t>
      </w:r>
    </w:p>
    <w:p w14:paraId="2856A569" w14:textId="77777777" w:rsidR="0016200B" w:rsidRPr="006D5CB1" w:rsidRDefault="0016200B"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sidR="00BD14F1" w:rsidRPr="006D5CB1">
        <w:rPr>
          <w:rFonts w:ascii="Cambria" w:hAnsi="Cambria"/>
          <w:i w:val="0"/>
          <w:lang w:val="el-GR"/>
        </w:rPr>
        <w:t>: Επιλογή μιας εκ των τριών τιμών.</w:t>
      </w:r>
    </w:p>
    <w:p w14:paraId="1F146904" w14:textId="77777777" w:rsidR="0016200B" w:rsidRDefault="005C6819" w:rsidP="007258A6">
      <w:pPr>
        <w:pStyle w:val="Comment0"/>
        <w:numPr>
          <w:ilvl w:val="0"/>
          <w:numId w:val="17"/>
        </w:numPr>
        <w:spacing w:line="276" w:lineRule="auto"/>
        <w:jc w:val="both"/>
        <w:rPr>
          <w:rFonts w:ascii="Cambria" w:hAnsi="Cambria"/>
          <w:i w:val="0"/>
          <w:lang w:val="el-GR"/>
        </w:rPr>
      </w:pPr>
      <w:r>
        <w:rPr>
          <w:rFonts w:ascii="Cambria" w:hAnsi="Cambria"/>
          <w:i w:val="0"/>
          <w:lang w:val="el-GR"/>
        </w:rPr>
        <w:t>Οικογενειακό ιστορικό</w:t>
      </w:r>
      <w:r w:rsidR="0016200B" w:rsidRPr="006D5CB1">
        <w:rPr>
          <w:rFonts w:ascii="Cambria" w:hAnsi="Cambria"/>
          <w:i w:val="0"/>
          <w:lang w:val="el-GR"/>
        </w:rPr>
        <w:t xml:space="preserve"> για οποιοδήποτε είδος καρκίνου</w:t>
      </w:r>
      <w:r w:rsidR="00BD14F1" w:rsidRPr="006D5CB1">
        <w:rPr>
          <w:rFonts w:ascii="Cambria" w:hAnsi="Cambria"/>
          <w:i w:val="0"/>
          <w:lang w:val="el-GR"/>
        </w:rPr>
        <w:t xml:space="preserve"> (ναι/όχι): Επιλογή μιας εκ των δύο τιμών.</w:t>
      </w:r>
    </w:p>
    <w:p w14:paraId="6D0D76F2" w14:textId="77777777" w:rsidR="009E0906" w:rsidRPr="009E0906"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Ύψος (σε εκατοστά): Εισαγωγή ακέραιου αρ</w:t>
      </w:r>
      <w:r w:rsidR="00703B4B">
        <w:rPr>
          <w:rFonts w:ascii="Cambria" w:hAnsi="Cambria"/>
          <w:i w:val="0"/>
          <w:lang w:val="el-GR"/>
        </w:rPr>
        <w:t xml:space="preserve">ιθμού, με επιτρεπτές τιμές από </w:t>
      </w:r>
      <w:r w:rsidR="00E915C0">
        <w:rPr>
          <w:rFonts w:ascii="Cambria" w:hAnsi="Cambria"/>
          <w:i w:val="0"/>
          <w:lang w:val="el-GR"/>
        </w:rPr>
        <w:t>4</w:t>
      </w:r>
      <w:r>
        <w:rPr>
          <w:rFonts w:ascii="Cambria" w:hAnsi="Cambria"/>
          <w:i w:val="0"/>
          <w:lang w:val="el-GR"/>
        </w:rPr>
        <w:t>0 έως 300.</w:t>
      </w:r>
    </w:p>
    <w:p w14:paraId="38992078" w14:textId="77777777" w:rsidR="009E0906"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Συστηματική κατανάλωση αλκοόλ, περισσότερο από 5 φορές την εβδομάδα, περισσότερο από 2 ποτήρια την ημέρα (ναι/όχι): Επιλογή μιας εκ των δύο τιμών.</w:t>
      </w:r>
    </w:p>
    <w:p w14:paraId="657F6D7D" w14:textId="77777777" w:rsidR="009E0906" w:rsidRPr="006D5CB1" w:rsidRDefault="009E0906" w:rsidP="007258A6">
      <w:pPr>
        <w:pStyle w:val="Comment0"/>
        <w:numPr>
          <w:ilvl w:val="0"/>
          <w:numId w:val="17"/>
        </w:numPr>
        <w:spacing w:line="276" w:lineRule="auto"/>
        <w:jc w:val="both"/>
        <w:rPr>
          <w:rFonts w:ascii="Cambria" w:hAnsi="Cambria"/>
          <w:i w:val="0"/>
          <w:lang w:val="el-GR"/>
        </w:rPr>
      </w:pPr>
      <w:r>
        <w:rPr>
          <w:rFonts w:ascii="Cambria" w:hAnsi="Cambria"/>
          <w:i w:val="0"/>
          <w:lang w:val="el-GR"/>
        </w:rPr>
        <w:t>Σεξουαλικά ενεργός</w:t>
      </w:r>
      <w:r w:rsidR="00B86EE4">
        <w:rPr>
          <w:rFonts w:ascii="Cambria" w:hAnsi="Cambria"/>
          <w:i w:val="0"/>
          <w:lang w:val="el-GR"/>
        </w:rPr>
        <w:t>/ή</w:t>
      </w:r>
      <w:r>
        <w:rPr>
          <w:rFonts w:ascii="Cambria" w:hAnsi="Cambria"/>
          <w:i w:val="0"/>
          <w:lang w:val="el-GR"/>
        </w:rPr>
        <w:t xml:space="preserve"> για περισσότερα από 2 χρόνια (ναι/όχι): Επιλογή μιας εκ των δύο τιμών.</w:t>
      </w:r>
    </w:p>
    <w:p w14:paraId="649842B4" w14:textId="77777777" w:rsidR="00887664" w:rsidRPr="006D5CB1" w:rsidRDefault="00887664" w:rsidP="007258A6">
      <w:pPr>
        <w:pStyle w:val="Comment0"/>
        <w:spacing w:line="276" w:lineRule="auto"/>
        <w:jc w:val="both"/>
        <w:rPr>
          <w:rFonts w:ascii="Cambria" w:hAnsi="Cambria"/>
          <w:i w:val="0"/>
          <w:lang w:val="el-GR"/>
        </w:rPr>
      </w:pPr>
      <w:r w:rsidRPr="006D5CB1">
        <w:rPr>
          <w:rFonts w:ascii="Cambria" w:hAnsi="Cambria"/>
          <w:i w:val="0"/>
          <w:lang w:val="el-GR"/>
        </w:rPr>
        <w:t>Επίσης θα υπάρχουν επιπλέον επιλογές που θα αφορούν τη χρήση της εφαρμογής:</w:t>
      </w:r>
    </w:p>
    <w:p w14:paraId="4043DB9E" w14:textId="77777777"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 xml:space="preserve">Επιλογή για υπενθύμιση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(ναι/όχι): Ο χρήστης επιλέγει εάν </w:t>
      </w:r>
      <w:r w:rsidR="00B43994" w:rsidRPr="006D5CB1">
        <w:rPr>
          <w:rFonts w:ascii="Cambria" w:hAnsi="Cambria"/>
          <w:i w:val="0"/>
          <w:lang w:val="el-GR"/>
        </w:rPr>
        <w:t>επιθυμεί</w:t>
      </w:r>
      <w:r w:rsidRPr="006D5CB1">
        <w:rPr>
          <w:rFonts w:ascii="Cambria" w:hAnsi="Cambria"/>
          <w:i w:val="0"/>
          <w:lang w:val="el-GR"/>
        </w:rPr>
        <w:t xml:space="preserve"> να ειδοποιείται από την εφαρμογή για κάθε εξέταση που προτείνεται. Η προεπιλεγμένη επιλογή είναι ‘ναι’.</w:t>
      </w:r>
    </w:p>
    <w:p w14:paraId="064D0947" w14:textId="77777777" w:rsidR="00215662" w:rsidRPr="006D5CB1" w:rsidRDefault="00215662" w:rsidP="007258A6">
      <w:pPr>
        <w:pStyle w:val="Comment0"/>
        <w:spacing w:line="276" w:lineRule="auto"/>
        <w:jc w:val="both"/>
        <w:rPr>
          <w:rFonts w:ascii="Cambria" w:hAnsi="Cambria"/>
          <w:i w:val="0"/>
          <w:lang w:val="el-GR"/>
        </w:rPr>
      </w:pPr>
      <w:r w:rsidRPr="006D5CB1">
        <w:rPr>
          <w:rFonts w:ascii="Cambria" w:hAnsi="Cambria"/>
          <w:i w:val="0"/>
          <w:lang w:val="el-GR"/>
        </w:rPr>
        <w:t>Επιπλέον είσοδοι που χρειάζονται αλλά αφορούν συγκεκριμένες εξόδους της εφα</w:t>
      </w:r>
      <w:r w:rsidR="00E85DC6" w:rsidRPr="006D5CB1">
        <w:rPr>
          <w:rFonts w:ascii="Cambria" w:hAnsi="Cambria"/>
          <w:i w:val="0"/>
          <w:lang w:val="el-GR"/>
        </w:rPr>
        <w:t>ρμ</w:t>
      </w:r>
      <w:r w:rsidR="009E0906">
        <w:rPr>
          <w:rFonts w:ascii="Cambria" w:hAnsi="Cambria"/>
          <w:i w:val="0"/>
          <w:lang w:val="el-GR"/>
        </w:rPr>
        <w:t>ογής, περιγράφονται στα σημεία 10</w:t>
      </w:r>
      <w:r w:rsidR="00E85DC6" w:rsidRPr="006D5CB1">
        <w:rPr>
          <w:rFonts w:ascii="Cambria" w:hAnsi="Cambria"/>
          <w:i w:val="0"/>
          <w:lang w:val="el-GR"/>
        </w:rPr>
        <w:t>α και</w:t>
      </w:r>
      <w:r w:rsidR="009E0906">
        <w:rPr>
          <w:rFonts w:ascii="Cambria" w:hAnsi="Cambria"/>
          <w:i w:val="0"/>
          <w:lang w:val="el-GR"/>
        </w:rPr>
        <w:t xml:space="preserve"> 12</w:t>
      </w:r>
      <w:r w:rsidRPr="006D5CB1">
        <w:rPr>
          <w:rFonts w:ascii="Cambria" w:hAnsi="Cambria"/>
          <w:i w:val="0"/>
          <w:lang w:val="el-GR"/>
        </w:rPr>
        <w:t>α.</w:t>
      </w:r>
    </w:p>
    <w:p w14:paraId="5469AA34" w14:textId="77777777" w:rsidR="00887664" w:rsidRPr="006D5CB1" w:rsidRDefault="00887664" w:rsidP="007258A6">
      <w:pPr>
        <w:pStyle w:val="Comment0"/>
        <w:spacing w:line="276" w:lineRule="auto"/>
        <w:jc w:val="both"/>
        <w:rPr>
          <w:rFonts w:ascii="Cambria" w:hAnsi="Cambria"/>
          <w:i w:val="0"/>
          <w:lang w:val="el-GR"/>
        </w:rPr>
      </w:pPr>
      <w:r w:rsidRPr="006D5CB1">
        <w:rPr>
          <w:rFonts w:ascii="Cambria" w:hAnsi="Cambria"/>
          <w:i w:val="0"/>
          <w:lang w:val="el-GR"/>
        </w:rPr>
        <w:t>Οι πληροφορίες που θα εξάγονται από την εφαρμογή θα είναι οι εξής:</w:t>
      </w:r>
    </w:p>
    <w:p w14:paraId="74B37CAE" w14:textId="77777777"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 xml:space="preserve">Προτεινόμενες εξετάσεις: Μια λίστα με τις εξετάσεις (μαστογραφία, ακτινογραφία θώρακος </w:t>
      </w:r>
      <w:proofErr w:type="spellStart"/>
      <w:r w:rsidRPr="006D5CB1">
        <w:rPr>
          <w:rFonts w:ascii="Cambria" w:hAnsi="Cambria"/>
          <w:i w:val="0"/>
          <w:lang w:val="el-GR"/>
        </w:rPr>
        <w:t>κλπ</w:t>
      </w:r>
      <w:proofErr w:type="spellEnd"/>
      <w:r w:rsidRPr="006D5CB1">
        <w:rPr>
          <w:rFonts w:ascii="Cambria" w:hAnsi="Cambria"/>
          <w:i w:val="0"/>
          <w:lang w:val="el-GR"/>
        </w:rPr>
        <w:t>) που προτείνεται να διενεργήσει ο χρήστης βάσει των δεδομένων εισόδου. Με την επιλογή μιας εξέτασης από τη λίστα, θα εμφανίζονται επιπλέον πληροφορίες όπως τα βήματα που πρέπει να ακολουθηθούν αν πρόκειται για αυτοεξέταση, ή ο τίτλος του αρμόδιου ιατρού στον οποίο μπορεί να απευθυνθεί για την εν λόγω εξέταση (π.χ. για μαστογραφία, σε γυναικολόγο).</w:t>
      </w:r>
    </w:p>
    <w:p w14:paraId="24C31FB7" w14:textId="77777777" w:rsidR="00E85DC6" w:rsidRPr="006D5CB1" w:rsidRDefault="00E85DC6"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lastRenderedPageBreak/>
        <w:t>Για κάθε μια από τις προτεινόμενες εξετάσεις, ο χρήστης θα μπορεί να εισάγει την ημερομηνία της τελευταίας διεκπεραίωσης της συγκεκριμένης εξέτασης αν υπάρχει (με περιορισμένες επιλογές: δεν υπάρχει, 1 μήνας πριν, 2 μήνες πριν… , 11 μήνες πριν, 1+ χρόνος πριν). Προεπιλεγμένη θα είναι η επιλογή «δεν υπάρχει»</w:t>
      </w:r>
      <w:r w:rsidR="009F313A" w:rsidRPr="006D5CB1">
        <w:rPr>
          <w:rFonts w:ascii="Cambria" w:hAnsi="Cambria"/>
          <w:i w:val="0"/>
        </w:rPr>
        <w:t>/ “doesn’t exist”</w:t>
      </w:r>
      <w:r w:rsidRPr="006D5CB1">
        <w:rPr>
          <w:rFonts w:ascii="Cambria" w:hAnsi="Cambria"/>
          <w:i w:val="0"/>
          <w:lang w:val="el-GR"/>
        </w:rPr>
        <w:t>.</w:t>
      </w:r>
    </w:p>
    <w:p w14:paraId="6CA476BC" w14:textId="77777777" w:rsidR="00887664" w:rsidRPr="006D5CB1" w:rsidRDefault="00887664"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Τρόποι πρόληψης: Ένα ενημερωτικό κείμενο σχετικά με τρόπους πρόληψης για κάθε είδος καρκίνου με συμβουλές για σωστή διατροφή, σωματική άσκηση και υγιή τρόπο ζωής.</w:t>
      </w:r>
    </w:p>
    <w:p w14:paraId="7C6C0088" w14:textId="77777777" w:rsidR="00887664" w:rsidRPr="006D5CB1" w:rsidRDefault="00215662" w:rsidP="007258A6">
      <w:pPr>
        <w:pStyle w:val="Comment0"/>
        <w:numPr>
          <w:ilvl w:val="0"/>
          <w:numId w:val="17"/>
        </w:numPr>
        <w:spacing w:line="276" w:lineRule="auto"/>
        <w:jc w:val="both"/>
        <w:rPr>
          <w:rFonts w:ascii="Cambria" w:hAnsi="Cambria"/>
          <w:i w:val="0"/>
          <w:lang w:val="el-GR"/>
        </w:rPr>
      </w:pPr>
      <w:proofErr w:type="spellStart"/>
      <w:r w:rsidRPr="006D5CB1">
        <w:rPr>
          <w:rFonts w:ascii="Cambria" w:hAnsi="Cambria"/>
          <w:i w:val="0"/>
          <w:lang w:val="el-GR"/>
        </w:rPr>
        <w:t>Push</w:t>
      </w:r>
      <w:proofErr w:type="spellEnd"/>
      <w:r w:rsidRPr="006D5CB1">
        <w:rPr>
          <w:rFonts w:ascii="Cambria" w:hAnsi="Cambria"/>
          <w:i w:val="0"/>
          <w:lang w:val="el-GR"/>
        </w:rPr>
        <w:t xml:space="preserve"> </w:t>
      </w:r>
      <w:proofErr w:type="spellStart"/>
      <w:r w:rsidRPr="006D5CB1">
        <w:rPr>
          <w:rFonts w:ascii="Cambria" w:hAnsi="Cambria"/>
          <w:i w:val="0"/>
          <w:lang w:val="el-GR"/>
        </w:rPr>
        <w:t>notifications</w:t>
      </w:r>
      <w:proofErr w:type="spellEnd"/>
      <w:r w:rsidRPr="006D5CB1">
        <w:rPr>
          <w:rFonts w:ascii="Cambria" w:hAnsi="Cambria"/>
          <w:i w:val="0"/>
          <w:lang w:val="el-GR"/>
        </w:rPr>
        <w:t xml:space="preserve">: Για κάθε μια από τις πιο πάνω προτεινόμενες εξετάσεις, η εφαρμογή θα ενημερώνει το χρήστη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για το εάν έχει προβεί σε κλείσιμο ραντεβού ή ολοκλήρωση της εξέτασης.</w:t>
      </w:r>
    </w:p>
    <w:p w14:paraId="565D5385" w14:textId="77777777"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 xml:space="preserve">Απάντηση χρήστη (ναι/όχι): Στα πιο πάνω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notifications</w:t>
      </w:r>
      <w:r w:rsidRPr="006D5CB1">
        <w:rPr>
          <w:rFonts w:ascii="Cambria" w:hAnsi="Cambria"/>
          <w:i w:val="0"/>
          <w:lang w:val="el-GR"/>
        </w:rPr>
        <w:t xml:space="preserve"> ο χρήστης θα μπορεί να επιλέξει μια εκ των δύο επιλογών σχετικά με το αν πραγματοποίησε την κάθε εξέταση.</w:t>
      </w:r>
    </w:p>
    <w:p w14:paraId="555A07BB" w14:textId="77777777" w:rsidR="00215662" w:rsidRDefault="00215662" w:rsidP="007258A6">
      <w:pPr>
        <w:pStyle w:val="Comment0"/>
        <w:numPr>
          <w:ilvl w:val="2"/>
          <w:numId w:val="17"/>
        </w:numPr>
        <w:spacing w:line="276" w:lineRule="auto"/>
        <w:jc w:val="both"/>
        <w:rPr>
          <w:rFonts w:ascii="Cambria" w:hAnsi="Cambria"/>
          <w:i w:val="0"/>
          <w:lang w:val="el-GR"/>
        </w:rPr>
      </w:pPr>
      <w:r w:rsidRPr="006D5CB1">
        <w:rPr>
          <w:rFonts w:ascii="Cambria" w:hAnsi="Cambria"/>
          <w:i w:val="0"/>
          <w:lang w:val="el-GR"/>
        </w:rPr>
        <w:t xml:space="preserve">Στην περίπτωση αρνητικής απάντησης του χρήστη στο σημείο 9α, η εφαρμογή θα ενημερώνει ξανά το χρήστη με </w:t>
      </w:r>
      <w:r w:rsidRPr="006D5CB1">
        <w:rPr>
          <w:rFonts w:ascii="Cambria" w:hAnsi="Cambria"/>
          <w:i w:val="0"/>
        </w:rPr>
        <w:t>push</w:t>
      </w:r>
      <w:r w:rsidRPr="006D5CB1">
        <w:rPr>
          <w:rFonts w:ascii="Cambria" w:hAnsi="Cambria"/>
          <w:i w:val="0"/>
          <w:lang w:val="el-GR"/>
        </w:rPr>
        <w:t xml:space="preserve"> </w:t>
      </w:r>
      <w:r w:rsidRPr="006D5CB1">
        <w:rPr>
          <w:rFonts w:ascii="Cambria" w:hAnsi="Cambria"/>
          <w:i w:val="0"/>
        </w:rPr>
        <w:t>notification</w:t>
      </w:r>
      <w:r w:rsidRPr="006D5CB1">
        <w:rPr>
          <w:rFonts w:ascii="Cambria" w:hAnsi="Cambria"/>
          <w:i w:val="0"/>
          <w:lang w:val="el-GR"/>
        </w:rPr>
        <w:t xml:space="preserve"> τον επόμενο μήνα.</w:t>
      </w:r>
    </w:p>
    <w:p w14:paraId="79E778C8" w14:textId="77777777" w:rsidR="00157A99" w:rsidRPr="00157A99" w:rsidRDefault="00157A99" w:rsidP="00157A99">
      <w:pPr>
        <w:pStyle w:val="Comment0"/>
        <w:numPr>
          <w:ilvl w:val="0"/>
          <w:numId w:val="17"/>
        </w:numPr>
        <w:spacing w:line="276" w:lineRule="auto"/>
        <w:jc w:val="both"/>
        <w:rPr>
          <w:rFonts w:ascii="Cambria" w:hAnsi="Cambria"/>
          <w:i w:val="0"/>
          <w:lang w:val="el-GR"/>
        </w:rPr>
      </w:pPr>
      <w:r w:rsidRPr="00157A99">
        <w:rPr>
          <w:rFonts w:ascii="Cambria" w:hAnsi="Cambria"/>
          <w:i w:val="0"/>
        </w:rPr>
        <w:t>Time</w:t>
      </w:r>
      <w:r w:rsidRPr="00157A99">
        <w:rPr>
          <w:rFonts w:ascii="Cambria" w:hAnsi="Cambria"/>
          <w:i w:val="0"/>
          <w:lang w:val="el-GR"/>
        </w:rPr>
        <w:t xml:space="preserve"> </w:t>
      </w:r>
      <w:r w:rsidRPr="00157A99">
        <w:rPr>
          <w:rFonts w:ascii="Cambria" w:hAnsi="Cambria"/>
          <w:i w:val="0"/>
        </w:rPr>
        <w:t>of</w:t>
      </w:r>
      <w:r w:rsidRPr="00157A99">
        <w:rPr>
          <w:rFonts w:ascii="Cambria" w:hAnsi="Cambria"/>
          <w:i w:val="0"/>
          <w:lang w:val="el-GR"/>
        </w:rPr>
        <w:t xml:space="preserve"> </w:t>
      </w:r>
      <w:r w:rsidRPr="00157A99">
        <w:rPr>
          <w:rFonts w:ascii="Cambria" w:hAnsi="Cambria"/>
          <w:i w:val="0"/>
        </w:rPr>
        <w:t>push</w:t>
      </w:r>
      <w:r w:rsidRPr="00157A99">
        <w:rPr>
          <w:rFonts w:ascii="Cambria" w:hAnsi="Cambria"/>
          <w:i w:val="0"/>
          <w:lang w:val="el-GR"/>
        </w:rPr>
        <w:t xml:space="preserve"> </w:t>
      </w:r>
      <w:r w:rsidRPr="00157A99">
        <w:rPr>
          <w:rFonts w:ascii="Cambria" w:hAnsi="Cambria"/>
          <w:i w:val="0"/>
        </w:rPr>
        <w:t>notification</w:t>
      </w:r>
      <w:r w:rsidRPr="00157A99">
        <w:rPr>
          <w:rFonts w:ascii="Cambria" w:hAnsi="Cambria"/>
          <w:i w:val="0"/>
          <w:lang w:val="el-GR"/>
        </w:rPr>
        <w:t xml:space="preserve">: </w:t>
      </w:r>
      <w:r>
        <w:rPr>
          <w:rFonts w:ascii="Cambria" w:hAnsi="Cambria"/>
          <w:i w:val="0"/>
          <w:lang w:val="el-GR"/>
        </w:rPr>
        <w:t>Εάν</w:t>
      </w:r>
      <w:r w:rsidRPr="00157A99">
        <w:rPr>
          <w:rFonts w:ascii="Cambria" w:hAnsi="Cambria"/>
          <w:i w:val="0"/>
          <w:lang w:val="el-GR"/>
        </w:rPr>
        <w:t xml:space="preserve"> </w:t>
      </w:r>
      <w:r>
        <w:rPr>
          <w:rFonts w:ascii="Cambria" w:hAnsi="Cambria"/>
          <w:i w:val="0"/>
          <w:lang w:val="el-GR"/>
        </w:rPr>
        <w:t>ο</w:t>
      </w:r>
      <w:r w:rsidRPr="00157A99">
        <w:rPr>
          <w:rFonts w:ascii="Cambria" w:hAnsi="Cambria"/>
          <w:i w:val="0"/>
          <w:lang w:val="el-GR"/>
        </w:rPr>
        <w:t xml:space="preserve"> </w:t>
      </w:r>
      <w:r>
        <w:rPr>
          <w:rFonts w:ascii="Cambria" w:hAnsi="Cambria"/>
          <w:i w:val="0"/>
          <w:lang w:val="el-GR"/>
        </w:rPr>
        <w:t>χρήστης</w:t>
      </w:r>
      <w:r w:rsidRPr="00157A99">
        <w:rPr>
          <w:rFonts w:ascii="Cambria" w:hAnsi="Cambria"/>
          <w:i w:val="0"/>
          <w:lang w:val="el-GR"/>
        </w:rPr>
        <w:t xml:space="preserve"> </w:t>
      </w:r>
      <w:r>
        <w:rPr>
          <w:rFonts w:ascii="Cambria" w:hAnsi="Cambria"/>
          <w:i w:val="0"/>
          <w:lang w:val="el-GR"/>
        </w:rPr>
        <w:t>επιθυμεί μπορεί να ορίσει ο ίδιος την ώρα ενεργοποίησης των υπενθυμίσεων (η ημερομηνία καθορίζεται από το σύστημα, με βάση τη συχνότητα της πραγμάτωσης της εξέτασης). Οι τιμή εισόδου θα είναι σε μορφή επιλογής, για αποφυγή λανθασμένης εισόδου και σε περίπτωσης μη καθορισμού της ώρας θα υπάρχει καθορισμένη προεπιλογή.</w:t>
      </w:r>
    </w:p>
    <w:p w14:paraId="4011876B" w14:textId="77777777" w:rsidR="00215662" w:rsidRPr="006D5CB1" w:rsidRDefault="00215662" w:rsidP="007258A6">
      <w:pPr>
        <w:pStyle w:val="Comment0"/>
        <w:numPr>
          <w:ilvl w:val="0"/>
          <w:numId w:val="17"/>
        </w:numPr>
        <w:spacing w:line="276" w:lineRule="auto"/>
        <w:jc w:val="both"/>
        <w:rPr>
          <w:rFonts w:ascii="Cambria" w:hAnsi="Cambria"/>
          <w:i w:val="0"/>
          <w:lang w:val="el-GR"/>
        </w:rPr>
      </w:pPr>
      <w:r w:rsidRPr="006D5CB1">
        <w:rPr>
          <w:rFonts w:ascii="Cambria" w:hAnsi="Cambria"/>
          <w:i w:val="0"/>
          <w:lang w:val="el-GR"/>
        </w:rPr>
        <w:t>Ενημερωτικές πληροφορίες: Χωρίς προαπαιτούμενη είσοδο του χρήστη, η εφαρμογή θα εμφανίζει ενημερωτικές πληροφορίες σε μορφή κειμένου και εικόνας σχετικά με:</w:t>
      </w:r>
    </w:p>
    <w:p w14:paraId="7B84E9F6" w14:textId="77777777"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Τις διάφορες μορφές καρκίνου</w:t>
      </w:r>
      <w:r w:rsidR="00806E24" w:rsidRPr="006D5CB1">
        <w:rPr>
          <w:rFonts w:ascii="Cambria" w:hAnsi="Cambria"/>
          <w:i w:val="0"/>
          <w:lang w:val="el-GR"/>
        </w:rPr>
        <w:t xml:space="preserve"> και </w:t>
      </w:r>
      <w:r w:rsidR="004461F6" w:rsidRPr="006D5CB1">
        <w:rPr>
          <w:rFonts w:ascii="Cambria" w:hAnsi="Cambria"/>
          <w:i w:val="0"/>
          <w:lang w:val="el-GR"/>
        </w:rPr>
        <w:t>εξετάσεων</w:t>
      </w:r>
      <w:r w:rsidR="00806E24" w:rsidRPr="006D5CB1">
        <w:rPr>
          <w:rFonts w:ascii="Cambria" w:hAnsi="Cambria"/>
          <w:i w:val="0"/>
          <w:lang w:val="el-GR"/>
        </w:rPr>
        <w:t>.</w:t>
      </w:r>
    </w:p>
    <w:p w14:paraId="35107742" w14:textId="77777777" w:rsidR="00215662" w:rsidRPr="006D5CB1" w:rsidRDefault="00215662" w:rsidP="007258A6">
      <w:pPr>
        <w:pStyle w:val="Comment0"/>
        <w:numPr>
          <w:ilvl w:val="1"/>
          <w:numId w:val="17"/>
        </w:numPr>
        <w:spacing w:line="276" w:lineRule="auto"/>
        <w:jc w:val="both"/>
        <w:rPr>
          <w:rFonts w:ascii="Cambria" w:hAnsi="Cambria"/>
          <w:i w:val="0"/>
          <w:lang w:val="el-GR"/>
        </w:rPr>
      </w:pPr>
      <w:r w:rsidRPr="006D5CB1">
        <w:rPr>
          <w:rFonts w:ascii="Cambria" w:hAnsi="Cambria"/>
          <w:i w:val="0"/>
          <w:lang w:val="el-GR"/>
        </w:rPr>
        <w:t>Τον ΠΑΣΥΚΑΦ</w:t>
      </w:r>
      <w:r w:rsidR="004461F6" w:rsidRPr="006D5CB1">
        <w:rPr>
          <w:rFonts w:ascii="Cambria" w:hAnsi="Cambria"/>
          <w:i w:val="0"/>
          <w:lang w:val="el-GR"/>
        </w:rPr>
        <w:t xml:space="preserve"> (στοιχεία του οργανισμού, </w:t>
      </w:r>
      <w:r w:rsidR="0046684C">
        <w:rPr>
          <w:rFonts w:ascii="Cambria" w:hAnsi="Cambria"/>
          <w:i w:val="0"/>
          <w:lang w:val="el-GR"/>
        </w:rPr>
        <w:t xml:space="preserve">σκοπός του οργανισμού, </w:t>
      </w:r>
      <w:r w:rsidR="004461F6" w:rsidRPr="006D5CB1">
        <w:rPr>
          <w:rFonts w:ascii="Cambria" w:hAnsi="Cambria"/>
          <w:i w:val="0"/>
          <w:lang w:val="el-GR"/>
        </w:rPr>
        <w:t xml:space="preserve">τηλέφωνα επικοινωνίας </w:t>
      </w:r>
      <w:proofErr w:type="spellStart"/>
      <w:r w:rsidR="004461F6" w:rsidRPr="006D5CB1">
        <w:rPr>
          <w:rFonts w:ascii="Cambria" w:hAnsi="Cambria"/>
          <w:i w:val="0"/>
          <w:lang w:val="el-GR"/>
        </w:rPr>
        <w:t>κτλ</w:t>
      </w:r>
      <w:proofErr w:type="spellEnd"/>
      <w:r w:rsidR="004461F6" w:rsidRPr="006D5CB1">
        <w:rPr>
          <w:rFonts w:ascii="Cambria" w:hAnsi="Cambria"/>
          <w:i w:val="0"/>
          <w:lang w:val="el-GR"/>
        </w:rPr>
        <w:t>)</w:t>
      </w:r>
    </w:p>
    <w:p w14:paraId="53BBE03D" w14:textId="77777777" w:rsidR="00215662" w:rsidRPr="006D5CB1" w:rsidRDefault="009E0906" w:rsidP="007258A6">
      <w:pPr>
        <w:pStyle w:val="Comment0"/>
        <w:numPr>
          <w:ilvl w:val="1"/>
          <w:numId w:val="17"/>
        </w:numPr>
        <w:spacing w:line="276" w:lineRule="auto"/>
        <w:jc w:val="both"/>
        <w:rPr>
          <w:rFonts w:ascii="Cambria" w:hAnsi="Cambria"/>
          <w:i w:val="0"/>
          <w:lang w:val="el-GR"/>
        </w:rPr>
      </w:pPr>
      <w:r>
        <w:rPr>
          <w:rFonts w:ascii="Cambria" w:hAnsi="Cambria"/>
          <w:i w:val="0"/>
          <w:lang w:val="el-GR"/>
        </w:rPr>
        <w:t>Κάποιους γ</w:t>
      </w:r>
      <w:r w:rsidR="005B5D2A" w:rsidRPr="006D5CB1">
        <w:rPr>
          <w:rFonts w:ascii="Cambria" w:hAnsi="Cambria"/>
          <w:i w:val="0"/>
          <w:lang w:val="el-GR"/>
        </w:rPr>
        <w:t>ενικούς τρόπους πρόληψης καρκίνου</w:t>
      </w:r>
      <w:r>
        <w:rPr>
          <w:rFonts w:ascii="Cambria" w:hAnsi="Cambria"/>
          <w:i w:val="0"/>
          <w:lang w:val="el-GR"/>
        </w:rPr>
        <w:t xml:space="preserve"> (φυσικές ασκήσεις</w:t>
      </w:r>
      <w:r w:rsidR="00806E24" w:rsidRPr="006D5CB1">
        <w:rPr>
          <w:rFonts w:ascii="Cambria" w:hAnsi="Cambria"/>
          <w:i w:val="0"/>
          <w:lang w:val="el-GR"/>
        </w:rPr>
        <w:t xml:space="preserve"> και διατροφικές συμβουλές).</w:t>
      </w:r>
    </w:p>
    <w:p w14:paraId="69966604" w14:textId="77777777" w:rsidR="005B5D2A" w:rsidRPr="006D5CB1" w:rsidRDefault="005B5D2A" w:rsidP="007258A6">
      <w:pPr>
        <w:pStyle w:val="Comment0"/>
        <w:numPr>
          <w:ilvl w:val="1"/>
          <w:numId w:val="17"/>
        </w:numPr>
        <w:spacing w:line="276" w:lineRule="auto"/>
        <w:jc w:val="both"/>
        <w:rPr>
          <w:rFonts w:ascii="Cambria" w:hAnsi="Cambria"/>
          <w:i w:val="0"/>
          <w:lang w:val="el-GR"/>
        </w:rPr>
      </w:pPr>
      <w:r w:rsidRPr="006D5CB1">
        <w:rPr>
          <w:rFonts w:ascii="Cambria" w:hAnsi="Cambria"/>
          <w:i w:val="0"/>
        </w:rPr>
        <w:t>Disclaimer</w:t>
      </w:r>
      <w:r w:rsidRPr="006D5CB1">
        <w:rPr>
          <w:rFonts w:ascii="Cambria" w:hAnsi="Cambria"/>
          <w:i w:val="0"/>
          <w:lang w:val="el-GR"/>
        </w:rPr>
        <w:t xml:space="preserve"> όπως αυτό περιγράφεται στο σημείο 2.3</w:t>
      </w:r>
    </w:p>
    <w:p w14:paraId="49D489D5" w14:textId="77777777" w:rsidR="0016200B" w:rsidRPr="006D5CB1" w:rsidRDefault="0016200B" w:rsidP="007258A6">
      <w:pPr>
        <w:pStyle w:val="Comment0"/>
        <w:spacing w:line="276" w:lineRule="auto"/>
        <w:jc w:val="both"/>
        <w:rPr>
          <w:rFonts w:ascii="Cambria" w:hAnsi="Cambria"/>
          <w:i w:val="0"/>
          <w:lang w:val="el-GR"/>
        </w:rPr>
      </w:pPr>
    </w:p>
    <w:p w14:paraId="79B89D2C" w14:textId="77777777" w:rsidR="00647693" w:rsidRPr="006D5CB1" w:rsidRDefault="00647693" w:rsidP="007258A6">
      <w:pPr>
        <w:pStyle w:val="Heading2"/>
        <w:spacing w:line="276" w:lineRule="auto"/>
        <w:jc w:val="both"/>
        <w:rPr>
          <w:rFonts w:ascii="Cambria" w:hAnsi="Cambria"/>
          <w:lang w:val="en-US"/>
        </w:rPr>
      </w:pPr>
      <w:bookmarkStart w:id="31" w:name="_Toc239409873"/>
      <w:bookmarkEnd w:id="30"/>
      <w:r w:rsidRPr="006D5CB1">
        <w:rPr>
          <w:rFonts w:ascii="Cambria" w:hAnsi="Cambria"/>
          <w:lang w:val="en-US"/>
        </w:rPr>
        <w:t>Software Product Features</w:t>
      </w:r>
      <w:bookmarkEnd w:id="31"/>
    </w:p>
    <w:p w14:paraId="3A72974C" w14:textId="77777777" w:rsidR="00647693" w:rsidRPr="006D5CB1" w:rsidRDefault="00647693" w:rsidP="007258A6">
      <w:pPr>
        <w:pStyle w:val="Heading3"/>
        <w:spacing w:line="276" w:lineRule="auto"/>
        <w:jc w:val="both"/>
        <w:rPr>
          <w:rFonts w:ascii="Cambria" w:hAnsi="Cambria"/>
          <w:lang w:val="en-US"/>
        </w:rPr>
      </w:pPr>
      <w:bookmarkStart w:id="32" w:name="_Toc239409874"/>
      <w:r w:rsidRPr="006D5CB1">
        <w:rPr>
          <w:rFonts w:ascii="Cambria" w:hAnsi="Cambria"/>
          <w:lang w:val="en-US"/>
        </w:rPr>
        <w:t>Feature 1</w:t>
      </w:r>
      <w:bookmarkEnd w:id="32"/>
      <w:r w:rsidR="00E51483" w:rsidRPr="006D5CB1">
        <w:rPr>
          <w:rFonts w:ascii="Cambria" w:hAnsi="Cambria"/>
          <w:lang w:val="en-US"/>
        </w:rPr>
        <w:t xml:space="preserve"> –</w:t>
      </w:r>
      <w:r w:rsidR="00DB2382" w:rsidRPr="006D5CB1">
        <w:rPr>
          <w:rFonts w:ascii="Cambria" w:hAnsi="Cambria"/>
        </w:rPr>
        <w:t xml:space="preserve"> Προσωπική Ε</w:t>
      </w:r>
      <w:r w:rsidR="00E51483" w:rsidRPr="006D5CB1">
        <w:rPr>
          <w:rFonts w:ascii="Cambria" w:hAnsi="Cambria"/>
        </w:rPr>
        <w:t>νημέρωση</w:t>
      </w:r>
    </w:p>
    <w:p w14:paraId="59231141" w14:textId="77777777"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Purpose</w:t>
      </w:r>
    </w:p>
    <w:p w14:paraId="3159D1DE" w14:textId="77777777" w:rsidR="00657B11" w:rsidRPr="006D5CB1" w:rsidRDefault="00657B11" w:rsidP="007258A6">
      <w:pPr>
        <w:pStyle w:val="Comment0"/>
        <w:spacing w:line="276" w:lineRule="auto"/>
        <w:jc w:val="both"/>
        <w:rPr>
          <w:rFonts w:ascii="Cambria" w:hAnsi="Cambria"/>
          <w:i w:val="0"/>
          <w:lang w:val="el-GR"/>
        </w:rPr>
      </w:pPr>
      <w:r w:rsidRPr="006D5CB1">
        <w:rPr>
          <w:rFonts w:ascii="Cambria" w:hAnsi="Cambria"/>
          <w:i w:val="0"/>
          <w:lang w:val="el-GR"/>
        </w:rPr>
        <w:t xml:space="preserve">Υπολογισμός </w:t>
      </w:r>
      <w:r w:rsidR="00B43994" w:rsidRPr="006D5CB1">
        <w:rPr>
          <w:rFonts w:ascii="Cambria" w:hAnsi="Cambria"/>
          <w:i w:val="0"/>
          <w:lang w:val="el-GR"/>
        </w:rPr>
        <w:t xml:space="preserve">και εμφάνιση </w:t>
      </w:r>
      <w:r w:rsidRPr="006D5CB1">
        <w:rPr>
          <w:rFonts w:ascii="Cambria" w:hAnsi="Cambria"/>
          <w:i w:val="0"/>
          <w:lang w:val="el-GR"/>
        </w:rPr>
        <w:t>των προτεινόμενων εξετάσεων βάσει των στοιχείων που θα εισάγει ο χρήστης.</w:t>
      </w:r>
    </w:p>
    <w:p w14:paraId="5DD4F0A9" w14:textId="77777777"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lastRenderedPageBreak/>
        <w:t>Stimulus/Response Sequence</w:t>
      </w:r>
    </w:p>
    <w:p w14:paraId="4D217A61" w14:textId="77777777" w:rsidR="00657B11" w:rsidRPr="00371491" w:rsidRDefault="00657B11" w:rsidP="007258A6">
      <w:pPr>
        <w:spacing w:line="276" w:lineRule="auto"/>
        <w:jc w:val="both"/>
        <w:rPr>
          <w:rFonts w:ascii="Cambria" w:hAnsi="Cambria"/>
          <w:color w:val="000080"/>
          <w:lang w:val="el-GR"/>
        </w:rPr>
      </w:pPr>
      <w:r w:rsidRPr="00371491">
        <w:rPr>
          <w:rFonts w:ascii="Cambria" w:hAnsi="Cambria"/>
          <w:color w:val="000080"/>
          <w:lang w:val="el-GR"/>
        </w:rPr>
        <w:t>Ο χρήστης θα μεταβαίνει σε μια οθόνη στην οποία θα πρέπει να εισάγει τα στοιχεία που περιγράφονται στα σημεία 3.1 (1-5). Με την κατάθεση των στοιχείων (</w:t>
      </w:r>
      <w:r w:rsidRPr="006D5CB1">
        <w:rPr>
          <w:rFonts w:ascii="Cambria" w:hAnsi="Cambria"/>
          <w:color w:val="000080"/>
        </w:rPr>
        <w:t>submit</w:t>
      </w:r>
      <w:r w:rsidRPr="00371491">
        <w:rPr>
          <w:rFonts w:ascii="Cambria" w:hAnsi="Cambria"/>
          <w:color w:val="000080"/>
          <w:lang w:val="el-GR"/>
        </w:rPr>
        <w:t xml:space="preserve">) </w:t>
      </w:r>
      <w:r w:rsidR="00241A6F" w:rsidRPr="00371491">
        <w:rPr>
          <w:rFonts w:ascii="Cambria" w:hAnsi="Cambria"/>
          <w:color w:val="000080"/>
          <w:lang w:val="el-GR"/>
        </w:rPr>
        <w:t xml:space="preserve">η εφαρμογή θα εμφανίζει τα στοιχεία που περιγράφονται στα σημεία 3.1 (7, 8). </w:t>
      </w:r>
    </w:p>
    <w:p w14:paraId="1860C62A" w14:textId="42C79A29" w:rsidR="00647693" w:rsidRPr="006D5CB1" w:rsidRDefault="00647693"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14:paraId="539EF473" w14:textId="77777777" w:rsidR="00DB2382" w:rsidRPr="006D5CB1" w:rsidRDefault="00DB2382" w:rsidP="007258A6">
      <w:pPr>
        <w:pStyle w:val="Comment0"/>
        <w:spacing w:line="276" w:lineRule="auto"/>
        <w:jc w:val="both"/>
        <w:rPr>
          <w:rFonts w:ascii="Cambria" w:hAnsi="Cambria"/>
          <w:i w:val="0"/>
        </w:rPr>
      </w:pPr>
    </w:p>
    <w:p w14:paraId="1414CCA7" w14:textId="77777777" w:rsidR="007162C0" w:rsidRPr="006D5CB1" w:rsidRDefault="007162C0" w:rsidP="00F14B51">
      <w:pPr>
        <w:pStyle w:val="Comment0"/>
        <w:rPr>
          <w:rFonts w:ascii="Cambria" w:hAnsi="Cambria"/>
          <w:i w:val="0"/>
        </w:rPr>
      </w:pPr>
      <w:proofErr w:type="gramStart"/>
      <w:r w:rsidRPr="006D5CB1">
        <w:rPr>
          <w:rFonts w:ascii="Cambria" w:hAnsi="Cambria"/>
          <w:i w:val="0"/>
        </w:rPr>
        <w:t>if</w:t>
      </w:r>
      <w:proofErr w:type="gramEnd"/>
      <w:r w:rsidRPr="006D5CB1">
        <w:rPr>
          <w:rFonts w:ascii="Cambria" w:hAnsi="Cambria"/>
          <w:i w:val="0"/>
        </w:rPr>
        <w:t xml:space="preserve"> selection is “personalized information”</w:t>
      </w:r>
      <w:r w:rsidR="004461F6" w:rsidRPr="006D5CB1">
        <w:rPr>
          <w:rFonts w:ascii="Cambria" w:hAnsi="Cambria"/>
          <w:i w:val="0"/>
        </w:rPr>
        <w:t xml:space="preserve"> then{</w:t>
      </w:r>
    </w:p>
    <w:p w14:paraId="7CFBD338" w14:textId="77777777" w:rsidR="0051392D" w:rsidRPr="006D5CB1" w:rsidRDefault="0051392D" w:rsidP="00F14B51">
      <w:pPr>
        <w:pStyle w:val="Comment0"/>
        <w:ind w:firstLine="720"/>
        <w:rPr>
          <w:rFonts w:ascii="Cambria" w:hAnsi="Cambria"/>
          <w:i w:val="0"/>
        </w:rPr>
      </w:pPr>
      <w:proofErr w:type="gramStart"/>
      <w:r w:rsidRPr="006D5CB1">
        <w:rPr>
          <w:rFonts w:ascii="Cambria" w:hAnsi="Cambria"/>
          <w:i w:val="0"/>
        </w:rPr>
        <w:t>repeat{</w:t>
      </w:r>
      <w:proofErr w:type="gramEnd"/>
    </w:p>
    <w:p w14:paraId="63E30028" w14:textId="77777777" w:rsidR="00F14B51" w:rsidRPr="006D5CB1" w:rsidRDefault="0051392D" w:rsidP="00F14B51">
      <w:pPr>
        <w:pStyle w:val="Comment0"/>
        <w:ind w:left="720" w:firstLine="720"/>
        <w:rPr>
          <w:rFonts w:ascii="Cambria" w:hAnsi="Cambria"/>
          <w:i w:val="0"/>
        </w:rPr>
      </w:pPr>
      <w:proofErr w:type="gramStart"/>
      <w:r w:rsidRPr="006D5CB1">
        <w:rPr>
          <w:rFonts w:ascii="Cambria" w:hAnsi="Cambria"/>
          <w:i w:val="0"/>
        </w:rPr>
        <w:t>while</w:t>
      </w:r>
      <w:proofErr w:type="gramEnd"/>
      <w:r w:rsidR="002459B4" w:rsidRPr="006D5CB1">
        <w:rPr>
          <w:rFonts w:ascii="Cambria" w:hAnsi="Cambria"/>
          <w:i w:val="0"/>
        </w:rPr>
        <w:t xml:space="preserve"> (</w:t>
      </w:r>
      <w:proofErr w:type="spellStart"/>
      <w:r w:rsidR="002459B4" w:rsidRPr="006D5CB1">
        <w:rPr>
          <w:rFonts w:ascii="Cambria" w:hAnsi="Cambria"/>
          <w:i w:val="0"/>
        </w:rPr>
        <w:t>readAge</w:t>
      </w:r>
      <w:proofErr w:type="spellEnd"/>
      <w:r w:rsidR="002459B4" w:rsidRPr="006D5CB1">
        <w:rPr>
          <w:rFonts w:ascii="Cambria" w:hAnsi="Cambria"/>
          <w:i w:val="0"/>
        </w:rPr>
        <w:t xml:space="preserve"> </w:t>
      </w:r>
      <w:proofErr w:type="spellStart"/>
      <w:r w:rsidR="002459B4" w:rsidRPr="006D5CB1">
        <w:rPr>
          <w:rFonts w:ascii="Cambria" w:hAnsi="Cambria"/>
          <w:i w:val="0"/>
        </w:rPr>
        <w:t>isEmpty</w:t>
      </w:r>
      <w:proofErr w:type="spellEnd"/>
      <w:r w:rsidR="002459B4" w:rsidRPr="006D5CB1">
        <w:rPr>
          <w:rFonts w:ascii="Cambria" w:hAnsi="Cambria"/>
          <w:i w:val="0"/>
        </w:rPr>
        <w:t xml:space="preserve">) OR </w:t>
      </w:r>
    </w:p>
    <w:p w14:paraId="1689DF44" w14:textId="77777777" w:rsidR="00F14B51" w:rsidRPr="006D5CB1" w:rsidRDefault="002459B4" w:rsidP="00F14B51">
      <w:pPr>
        <w:pStyle w:val="Comment0"/>
        <w:ind w:left="720" w:firstLine="720"/>
        <w:rPr>
          <w:rFonts w:ascii="Cambria" w:hAnsi="Cambria"/>
          <w:i w:val="0"/>
        </w:rPr>
      </w:pPr>
      <w:r w:rsidRPr="006D5CB1">
        <w:rPr>
          <w:rFonts w:ascii="Cambria" w:hAnsi="Cambria"/>
          <w:i w:val="0"/>
        </w:rPr>
        <w:t>(</w:t>
      </w:r>
      <w:proofErr w:type="spellStart"/>
      <w:proofErr w:type="gramStart"/>
      <w:r w:rsidRPr="006D5CB1">
        <w:rPr>
          <w:rFonts w:ascii="Cambria" w:hAnsi="Cambria"/>
          <w:i w:val="0"/>
        </w:rPr>
        <w:t>readSex</w:t>
      </w:r>
      <w:proofErr w:type="spellEnd"/>
      <w:proofErr w:type="gram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 xml:space="preserve">) OR </w:t>
      </w:r>
    </w:p>
    <w:p w14:paraId="4246FA49" w14:textId="77777777" w:rsidR="00F14B51" w:rsidRPr="006D5CB1" w:rsidRDefault="002459B4" w:rsidP="00F14B51">
      <w:pPr>
        <w:pStyle w:val="Comment0"/>
        <w:ind w:left="720" w:firstLine="720"/>
        <w:rPr>
          <w:rFonts w:ascii="Cambria" w:hAnsi="Cambria"/>
          <w:i w:val="0"/>
        </w:rPr>
      </w:pPr>
      <w:r w:rsidRPr="006D5CB1">
        <w:rPr>
          <w:rFonts w:ascii="Cambria" w:hAnsi="Cambria"/>
          <w:i w:val="0"/>
        </w:rPr>
        <w:t>(</w:t>
      </w:r>
      <w:proofErr w:type="spellStart"/>
      <w:proofErr w:type="gramStart"/>
      <w:r w:rsidRPr="006D5CB1">
        <w:rPr>
          <w:rFonts w:ascii="Cambria" w:hAnsi="Cambria"/>
          <w:i w:val="0"/>
        </w:rPr>
        <w:t>readWeight</w:t>
      </w:r>
      <w:proofErr w:type="spellEnd"/>
      <w:proofErr w:type="gram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 xml:space="preserve">) OR </w:t>
      </w:r>
    </w:p>
    <w:p w14:paraId="37FCA068" w14:textId="77777777" w:rsidR="00F46DF7" w:rsidRDefault="002459B4" w:rsidP="00F46DF7">
      <w:pPr>
        <w:pStyle w:val="Comment0"/>
        <w:ind w:left="720" w:firstLine="720"/>
        <w:rPr>
          <w:rFonts w:ascii="Cambria" w:hAnsi="Cambria"/>
          <w:i w:val="0"/>
        </w:rPr>
      </w:pPr>
      <w:r w:rsidRPr="006D5CB1">
        <w:rPr>
          <w:rFonts w:ascii="Cambria" w:hAnsi="Cambria"/>
          <w:i w:val="0"/>
        </w:rPr>
        <w:t>(</w:t>
      </w:r>
      <w:proofErr w:type="spellStart"/>
      <w:proofErr w:type="gramStart"/>
      <w:r w:rsidRPr="006D5CB1">
        <w:rPr>
          <w:rFonts w:ascii="Cambria" w:hAnsi="Cambria"/>
          <w:i w:val="0"/>
        </w:rPr>
        <w:t>readHistory</w:t>
      </w:r>
      <w:proofErr w:type="spellEnd"/>
      <w:proofErr w:type="gram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w:t>
      </w:r>
      <w:r w:rsidR="00F46DF7">
        <w:rPr>
          <w:rFonts w:ascii="Cambria" w:hAnsi="Cambria"/>
          <w:i w:val="0"/>
        </w:rPr>
        <w:t>OR</w:t>
      </w:r>
    </w:p>
    <w:p w14:paraId="71A2801B" w14:textId="77777777" w:rsidR="00F46DF7" w:rsidRDefault="002459B4" w:rsidP="00F46DF7">
      <w:pPr>
        <w:pStyle w:val="Comment0"/>
        <w:ind w:left="720" w:firstLine="720"/>
        <w:rPr>
          <w:rFonts w:ascii="Cambria" w:hAnsi="Cambria"/>
          <w:i w:val="0"/>
        </w:rPr>
      </w:pPr>
      <w:r w:rsidRPr="006D5CB1">
        <w:rPr>
          <w:rFonts w:ascii="Cambria" w:hAnsi="Cambria"/>
          <w:i w:val="0"/>
        </w:rPr>
        <w:t xml:space="preserve"> </w:t>
      </w:r>
      <w:r w:rsidR="00F46DF7">
        <w:rPr>
          <w:rFonts w:ascii="Cambria" w:hAnsi="Cambria"/>
          <w:i w:val="0"/>
        </w:rPr>
        <w:t>(</w:t>
      </w:r>
      <w:proofErr w:type="spellStart"/>
      <w:proofErr w:type="gramStart"/>
      <w:r w:rsidR="00F46DF7">
        <w:rPr>
          <w:rFonts w:ascii="Cambria" w:hAnsi="Cambria"/>
          <w:i w:val="0"/>
        </w:rPr>
        <w:t>readHight</w:t>
      </w:r>
      <w:proofErr w:type="spellEnd"/>
      <w:proofErr w:type="gramEnd"/>
      <w:r w:rsidR="00F46DF7">
        <w:rPr>
          <w:rFonts w:ascii="Cambria" w:hAnsi="Cambria"/>
          <w:i w:val="0"/>
        </w:rPr>
        <w:t xml:space="preserve"> </w:t>
      </w:r>
      <w:proofErr w:type="spellStart"/>
      <w:r w:rsidR="00F46DF7">
        <w:rPr>
          <w:rFonts w:ascii="Cambria" w:hAnsi="Cambria"/>
          <w:i w:val="0"/>
        </w:rPr>
        <w:t>isEmpty</w:t>
      </w:r>
      <w:proofErr w:type="spellEnd"/>
      <w:r w:rsidR="00F46DF7">
        <w:rPr>
          <w:rFonts w:ascii="Cambria" w:hAnsi="Cambria"/>
          <w:i w:val="0"/>
        </w:rPr>
        <w:t>) OR</w:t>
      </w:r>
    </w:p>
    <w:p w14:paraId="02199335" w14:textId="77777777" w:rsidR="00F46DF7" w:rsidRDefault="00F46DF7" w:rsidP="00F46DF7">
      <w:pPr>
        <w:pStyle w:val="Comment0"/>
        <w:ind w:left="720" w:firstLine="720"/>
        <w:rPr>
          <w:rFonts w:ascii="Cambria" w:hAnsi="Cambria"/>
          <w:i w:val="0"/>
        </w:rPr>
      </w:pPr>
      <w:r>
        <w:rPr>
          <w:rFonts w:ascii="Cambria" w:hAnsi="Cambria"/>
          <w:i w:val="0"/>
        </w:rPr>
        <w:t>(</w:t>
      </w:r>
      <w:proofErr w:type="spellStart"/>
      <w:proofErr w:type="gramStart"/>
      <w:r>
        <w:rPr>
          <w:rFonts w:ascii="Cambria" w:hAnsi="Cambria"/>
          <w:i w:val="0"/>
        </w:rPr>
        <w:t>readA</w:t>
      </w:r>
      <w:r w:rsidRPr="00F46DF7">
        <w:rPr>
          <w:rFonts w:ascii="Cambria" w:hAnsi="Cambria"/>
          <w:i w:val="0"/>
        </w:rPr>
        <w:t>lcohol</w:t>
      </w:r>
      <w:proofErr w:type="spellEnd"/>
      <w:proofErr w:type="gramEnd"/>
      <w:r>
        <w:rPr>
          <w:rFonts w:ascii="Cambria" w:hAnsi="Cambria"/>
          <w:i w:val="0"/>
        </w:rPr>
        <w:t xml:space="preserve"> </w:t>
      </w:r>
      <w:proofErr w:type="spellStart"/>
      <w:r>
        <w:rPr>
          <w:rFonts w:ascii="Cambria" w:hAnsi="Cambria"/>
          <w:i w:val="0"/>
        </w:rPr>
        <w:t>isEmpty</w:t>
      </w:r>
      <w:proofErr w:type="spellEnd"/>
      <w:r>
        <w:rPr>
          <w:rFonts w:ascii="Cambria" w:hAnsi="Cambria"/>
          <w:i w:val="0"/>
        </w:rPr>
        <w:t>) OR</w:t>
      </w:r>
    </w:p>
    <w:p w14:paraId="2A31146C" w14:textId="77777777" w:rsidR="00907B4D" w:rsidRDefault="00F46DF7" w:rsidP="00F46DF7">
      <w:pPr>
        <w:pStyle w:val="Comment0"/>
        <w:ind w:left="720" w:firstLine="720"/>
        <w:rPr>
          <w:rFonts w:ascii="Cambria" w:hAnsi="Cambria"/>
          <w:i w:val="0"/>
        </w:rPr>
      </w:pPr>
      <w:r>
        <w:rPr>
          <w:rFonts w:ascii="Cambria" w:hAnsi="Cambria"/>
          <w:i w:val="0"/>
        </w:rPr>
        <w:t>(</w:t>
      </w:r>
      <w:proofErr w:type="spellStart"/>
      <w:proofErr w:type="gramStart"/>
      <w:r>
        <w:rPr>
          <w:rFonts w:ascii="Cambria" w:hAnsi="Cambria"/>
          <w:i w:val="0"/>
        </w:rPr>
        <w:t>readSexualSituation</w:t>
      </w:r>
      <w:proofErr w:type="spellEnd"/>
      <w:proofErr w:type="gramEnd"/>
      <w:r>
        <w:rPr>
          <w:rFonts w:ascii="Cambria" w:hAnsi="Cambria"/>
          <w:i w:val="0"/>
        </w:rPr>
        <w:t xml:space="preserve"> </w:t>
      </w:r>
      <w:proofErr w:type="spellStart"/>
      <w:r>
        <w:rPr>
          <w:rFonts w:ascii="Cambria" w:hAnsi="Cambria"/>
          <w:i w:val="0"/>
        </w:rPr>
        <w:t>isEmpty</w:t>
      </w:r>
      <w:proofErr w:type="spellEnd"/>
      <w:r>
        <w:rPr>
          <w:rFonts w:ascii="Cambria" w:hAnsi="Cambria"/>
          <w:i w:val="0"/>
        </w:rPr>
        <w:t xml:space="preserve">) </w:t>
      </w:r>
      <w:r w:rsidR="00907B4D">
        <w:rPr>
          <w:rFonts w:ascii="Cambria" w:hAnsi="Cambria"/>
          <w:i w:val="0"/>
        </w:rPr>
        <w:t>OR</w:t>
      </w:r>
    </w:p>
    <w:p w14:paraId="37E9479B" w14:textId="77777777" w:rsidR="002459B4" w:rsidRPr="006D5CB1" w:rsidRDefault="00907B4D" w:rsidP="00F46DF7">
      <w:pPr>
        <w:pStyle w:val="Comment0"/>
        <w:ind w:left="720" w:firstLine="720"/>
        <w:rPr>
          <w:rFonts w:ascii="Cambria" w:hAnsi="Cambria"/>
          <w:i w:val="0"/>
        </w:rPr>
      </w:pPr>
      <w:r>
        <w:rPr>
          <w:rFonts w:ascii="Cambria" w:hAnsi="Cambria"/>
          <w:i w:val="0"/>
        </w:rPr>
        <w:t>(</w:t>
      </w:r>
      <w:proofErr w:type="gramStart"/>
      <w:r>
        <w:rPr>
          <w:rFonts w:ascii="Cambria" w:hAnsi="Cambria"/>
          <w:i w:val="0"/>
        </w:rPr>
        <w:t>smoker</w:t>
      </w:r>
      <w:proofErr w:type="gramEnd"/>
      <w:r>
        <w:rPr>
          <w:rFonts w:ascii="Cambria" w:hAnsi="Cambria"/>
          <w:i w:val="0"/>
        </w:rPr>
        <w:t xml:space="preserve"> </w:t>
      </w:r>
      <w:proofErr w:type="spellStart"/>
      <w:r>
        <w:rPr>
          <w:rFonts w:ascii="Cambria" w:hAnsi="Cambria"/>
          <w:i w:val="0"/>
        </w:rPr>
        <w:t>isEmpty</w:t>
      </w:r>
      <w:proofErr w:type="spellEnd"/>
      <w:r>
        <w:rPr>
          <w:rFonts w:ascii="Cambria" w:hAnsi="Cambria"/>
          <w:i w:val="0"/>
        </w:rPr>
        <w:t xml:space="preserve">) </w:t>
      </w:r>
      <w:r w:rsidR="002459B4" w:rsidRPr="006D5CB1">
        <w:rPr>
          <w:rFonts w:ascii="Cambria" w:hAnsi="Cambria"/>
          <w:i w:val="0"/>
        </w:rPr>
        <w:t>then</w:t>
      </w:r>
    </w:p>
    <w:p w14:paraId="0B6CE406" w14:textId="77777777" w:rsidR="002459B4" w:rsidRPr="006D5CB1" w:rsidRDefault="00F14B51" w:rsidP="00F14B51">
      <w:pPr>
        <w:pStyle w:val="Comment0"/>
        <w:rPr>
          <w:rFonts w:ascii="Cambria" w:hAnsi="Cambria"/>
          <w:i w:val="0"/>
        </w:rPr>
      </w:pPr>
      <w:r w:rsidRPr="006D5CB1">
        <w:rPr>
          <w:rFonts w:ascii="Cambria" w:hAnsi="Cambria"/>
          <w:i w:val="0"/>
        </w:rPr>
        <w:tab/>
      </w:r>
      <w:r w:rsidRPr="006D5CB1">
        <w:rPr>
          <w:rFonts w:ascii="Cambria" w:hAnsi="Cambria"/>
          <w:i w:val="0"/>
        </w:rPr>
        <w:tab/>
      </w:r>
      <w:r w:rsidR="002459B4" w:rsidRPr="006D5CB1">
        <w:rPr>
          <w:rFonts w:ascii="Cambria" w:hAnsi="Cambria"/>
          <w:i w:val="0"/>
        </w:rPr>
        <w:tab/>
      </w:r>
      <w:proofErr w:type="gramStart"/>
      <w:r w:rsidR="002459B4" w:rsidRPr="006D5CB1">
        <w:rPr>
          <w:rFonts w:ascii="Cambria" w:hAnsi="Cambria"/>
          <w:i w:val="0"/>
        </w:rPr>
        <w:t>print</w:t>
      </w:r>
      <w:proofErr w:type="gramEnd"/>
      <w:r w:rsidR="002459B4" w:rsidRPr="006D5CB1">
        <w:rPr>
          <w:rFonts w:ascii="Cambria" w:hAnsi="Cambria"/>
          <w:i w:val="0"/>
        </w:rPr>
        <w:t xml:space="preserve"> </w:t>
      </w:r>
      <w:r w:rsidR="00F75EE9" w:rsidRPr="006D5CB1">
        <w:rPr>
          <w:rFonts w:ascii="Cambria" w:hAnsi="Cambria"/>
          <w:i w:val="0"/>
        </w:rPr>
        <w:t xml:space="preserve">out on screen </w:t>
      </w:r>
      <w:r w:rsidR="002459B4" w:rsidRPr="006D5CB1">
        <w:rPr>
          <w:rFonts w:ascii="Cambria" w:hAnsi="Cambria"/>
          <w:i w:val="0"/>
        </w:rPr>
        <w:t>error message;</w:t>
      </w:r>
    </w:p>
    <w:p w14:paraId="6B745E11" w14:textId="77777777" w:rsidR="0051392D" w:rsidRPr="00703B4B" w:rsidRDefault="0051392D" w:rsidP="00F14B51">
      <w:pPr>
        <w:pStyle w:val="Comment0"/>
        <w:ind w:left="1440"/>
        <w:rPr>
          <w:rFonts w:ascii="Cambria" w:hAnsi="Cambria"/>
          <w:i w:val="0"/>
        </w:rPr>
      </w:pPr>
      <w:proofErr w:type="gramStart"/>
      <w:r w:rsidRPr="006D5CB1">
        <w:rPr>
          <w:rFonts w:ascii="Cambria" w:hAnsi="Cambria"/>
          <w:i w:val="0"/>
        </w:rPr>
        <w:t>while</w:t>
      </w:r>
      <w:proofErr w:type="gramEnd"/>
      <w:r w:rsidRPr="00703B4B">
        <w:rPr>
          <w:rFonts w:ascii="Cambria" w:hAnsi="Cambria"/>
          <w:i w:val="0"/>
        </w:rPr>
        <w:t xml:space="preserve"> (</w:t>
      </w:r>
      <w:r w:rsidRPr="006D5CB1">
        <w:rPr>
          <w:rFonts w:ascii="Cambria" w:hAnsi="Cambria"/>
          <w:i w:val="0"/>
        </w:rPr>
        <w:t>weight</w:t>
      </w:r>
      <w:r w:rsidRPr="00703B4B">
        <w:rPr>
          <w:rFonts w:ascii="Cambria" w:hAnsi="Cambria"/>
          <w:i w:val="0"/>
        </w:rPr>
        <w:t xml:space="preserve"> </w:t>
      </w:r>
      <w:r w:rsidRPr="006D5CB1">
        <w:rPr>
          <w:rFonts w:ascii="Cambria" w:hAnsi="Cambria"/>
          <w:i w:val="0"/>
        </w:rPr>
        <w:t>is</w:t>
      </w:r>
      <w:r w:rsidRPr="00703B4B">
        <w:rPr>
          <w:rFonts w:ascii="Cambria" w:hAnsi="Cambria"/>
          <w:i w:val="0"/>
        </w:rPr>
        <w:t xml:space="preserve"> </w:t>
      </w:r>
      <w:r w:rsidRPr="006D5CB1">
        <w:rPr>
          <w:rFonts w:ascii="Cambria" w:hAnsi="Cambria"/>
          <w:i w:val="0"/>
        </w:rPr>
        <w:t>not</w:t>
      </w:r>
      <w:r w:rsidRPr="00703B4B">
        <w:rPr>
          <w:rFonts w:ascii="Cambria" w:hAnsi="Cambria"/>
          <w:i w:val="0"/>
        </w:rPr>
        <w:t xml:space="preserve"> </w:t>
      </w:r>
      <w:r w:rsidRPr="006D5CB1">
        <w:rPr>
          <w:rFonts w:ascii="Cambria" w:hAnsi="Cambria"/>
          <w:i w:val="0"/>
        </w:rPr>
        <w:t>valid</w:t>
      </w:r>
      <w:r w:rsidRPr="00703B4B">
        <w:rPr>
          <w:rFonts w:ascii="Cambria" w:hAnsi="Cambria"/>
          <w:i w:val="0"/>
        </w:rPr>
        <w:t>)</w:t>
      </w:r>
      <w:r w:rsidR="0022076B">
        <w:rPr>
          <w:rFonts w:ascii="Cambria" w:hAnsi="Cambria"/>
          <w:i w:val="0"/>
        </w:rPr>
        <w:t xml:space="preserve"> OR (height is not valid</w:t>
      </w:r>
      <w:r w:rsidR="0000459F">
        <w:rPr>
          <w:rFonts w:ascii="Cambria" w:hAnsi="Cambria"/>
          <w:i w:val="0"/>
        </w:rPr>
        <w:t>) then</w:t>
      </w:r>
      <w:r w:rsidRPr="00703B4B">
        <w:rPr>
          <w:rFonts w:ascii="Cambria" w:hAnsi="Cambria"/>
          <w:i w:val="0"/>
        </w:rPr>
        <w:t xml:space="preserve"> //</w:t>
      </w:r>
      <w:r w:rsidRPr="006D5CB1">
        <w:rPr>
          <w:rFonts w:ascii="Cambria" w:hAnsi="Cambria"/>
          <w:i w:val="0"/>
          <w:lang w:val="el-GR"/>
        </w:rPr>
        <w:t>οι</w:t>
      </w:r>
      <w:r w:rsidRPr="00703B4B">
        <w:rPr>
          <w:rFonts w:ascii="Cambria" w:hAnsi="Cambria"/>
          <w:i w:val="0"/>
        </w:rPr>
        <w:t xml:space="preserve"> </w:t>
      </w:r>
      <w:r w:rsidRPr="006D5CB1">
        <w:rPr>
          <w:rFonts w:ascii="Cambria" w:hAnsi="Cambria"/>
          <w:i w:val="0"/>
          <w:lang w:val="el-GR"/>
        </w:rPr>
        <w:t>υπόλοιπες</w:t>
      </w:r>
      <w:r w:rsidRPr="00703B4B">
        <w:rPr>
          <w:rFonts w:ascii="Cambria" w:hAnsi="Cambria"/>
          <w:i w:val="0"/>
        </w:rPr>
        <w:t xml:space="preserve"> </w:t>
      </w:r>
      <w:r w:rsidRPr="006D5CB1">
        <w:rPr>
          <w:rFonts w:ascii="Cambria" w:hAnsi="Cambria"/>
          <w:i w:val="0"/>
          <w:lang w:val="el-GR"/>
        </w:rPr>
        <w:t>είσοδοι</w:t>
      </w:r>
      <w:r w:rsidRPr="00703B4B">
        <w:rPr>
          <w:rFonts w:ascii="Cambria" w:hAnsi="Cambria"/>
          <w:i w:val="0"/>
        </w:rPr>
        <w:t xml:space="preserve"> </w:t>
      </w:r>
      <w:r w:rsidRPr="006D5CB1">
        <w:rPr>
          <w:rFonts w:ascii="Cambria" w:hAnsi="Cambria"/>
          <w:i w:val="0"/>
          <w:lang w:val="el-GR"/>
        </w:rPr>
        <w:t>είναι</w:t>
      </w:r>
      <w:r w:rsidRPr="00703B4B">
        <w:rPr>
          <w:rFonts w:ascii="Cambria" w:hAnsi="Cambria"/>
          <w:i w:val="0"/>
        </w:rPr>
        <w:t xml:space="preserve"> </w:t>
      </w:r>
      <w:r w:rsidRPr="006D5CB1">
        <w:rPr>
          <w:rFonts w:ascii="Cambria" w:hAnsi="Cambria"/>
          <w:i w:val="0"/>
          <w:lang w:val="el-GR"/>
        </w:rPr>
        <w:t>περιορισμένης</w:t>
      </w:r>
      <w:r w:rsidRPr="00703B4B">
        <w:rPr>
          <w:rFonts w:ascii="Cambria" w:hAnsi="Cambria"/>
          <w:i w:val="0"/>
        </w:rPr>
        <w:t xml:space="preserve"> </w:t>
      </w:r>
      <w:r w:rsidRPr="006D5CB1">
        <w:rPr>
          <w:rFonts w:ascii="Cambria" w:hAnsi="Cambria"/>
          <w:i w:val="0"/>
          <w:lang w:val="el-GR"/>
        </w:rPr>
        <w:t>επιλογής</w:t>
      </w:r>
      <w:r w:rsidRPr="00703B4B">
        <w:rPr>
          <w:rFonts w:ascii="Cambria" w:hAnsi="Cambria"/>
          <w:i w:val="0"/>
        </w:rPr>
        <w:t xml:space="preserve"> (</w:t>
      </w:r>
      <w:r w:rsidRPr="006D5CB1">
        <w:rPr>
          <w:rFonts w:ascii="Cambria" w:hAnsi="Cambria"/>
          <w:i w:val="0"/>
          <w:lang w:val="el-GR"/>
        </w:rPr>
        <w:t>βλέπε</w:t>
      </w:r>
      <w:r w:rsidRPr="00703B4B">
        <w:rPr>
          <w:rFonts w:ascii="Cambria" w:hAnsi="Cambria"/>
          <w:i w:val="0"/>
        </w:rPr>
        <w:t xml:space="preserve"> 3.1, 1-5)</w:t>
      </w:r>
    </w:p>
    <w:p w14:paraId="6A49B29A" w14:textId="77777777" w:rsidR="0051392D" w:rsidRPr="006D5CB1" w:rsidRDefault="0051392D" w:rsidP="00F14B51">
      <w:pPr>
        <w:pStyle w:val="Comment0"/>
        <w:rPr>
          <w:rFonts w:ascii="Cambria" w:hAnsi="Cambria"/>
          <w:i w:val="0"/>
        </w:rPr>
      </w:pPr>
      <w:r w:rsidRPr="00703B4B">
        <w:rPr>
          <w:rFonts w:ascii="Cambria" w:hAnsi="Cambria"/>
          <w:i w:val="0"/>
        </w:rPr>
        <w:tab/>
      </w:r>
      <w:r w:rsidR="00F14B51" w:rsidRPr="00703B4B">
        <w:rPr>
          <w:rFonts w:ascii="Cambria" w:hAnsi="Cambria"/>
          <w:i w:val="0"/>
        </w:rPr>
        <w:tab/>
      </w:r>
      <w:r w:rsidR="00F14B51" w:rsidRPr="00703B4B">
        <w:rPr>
          <w:rFonts w:ascii="Cambria" w:hAnsi="Cambria"/>
          <w:i w:val="0"/>
        </w:rPr>
        <w:tab/>
      </w:r>
      <w:proofErr w:type="gramStart"/>
      <w:r w:rsidRPr="006D5CB1">
        <w:rPr>
          <w:rFonts w:ascii="Cambria" w:hAnsi="Cambria"/>
          <w:i w:val="0"/>
        </w:rPr>
        <w:t>print</w:t>
      </w:r>
      <w:proofErr w:type="gramEnd"/>
      <w:r w:rsidRPr="006D5CB1">
        <w:rPr>
          <w:rFonts w:ascii="Cambria" w:hAnsi="Cambria"/>
          <w:i w:val="0"/>
        </w:rPr>
        <w:t xml:space="preserve"> </w:t>
      </w:r>
      <w:r w:rsidR="00F75EE9" w:rsidRPr="006D5CB1">
        <w:rPr>
          <w:rFonts w:ascii="Cambria" w:hAnsi="Cambria"/>
          <w:i w:val="0"/>
        </w:rPr>
        <w:t xml:space="preserve">out on screen </w:t>
      </w:r>
      <w:r w:rsidRPr="006D5CB1">
        <w:rPr>
          <w:rFonts w:ascii="Cambria" w:hAnsi="Cambria"/>
          <w:i w:val="0"/>
        </w:rPr>
        <w:t>error message;</w:t>
      </w:r>
    </w:p>
    <w:p w14:paraId="2855A4AC" w14:textId="77777777" w:rsidR="0051392D" w:rsidRPr="006D5CB1" w:rsidRDefault="0051392D" w:rsidP="00F14B51">
      <w:pPr>
        <w:pStyle w:val="Comment0"/>
        <w:ind w:firstLine="720"/>
        <w:rPr>
          <w:rFonts w:ascii="Cambria" w:hAnsi="Cambria"/>
          <w:i w:val="0"/>
        </w:rPr>
      </w:pPr>
      <w:proofErr w:type="gramStart"/>
      <w:r w:rsidRPr="006D5CB1">
        <w:rPr>
          <w:rFonts w:ascii="Cambria" w:hAnsi="Cambria"/>
          <w:i w:val="0"/>
        </w:rPr>
        <w:t>}until</w:t>
      </w:r>
      <w:proofErr w:type="gramEnd"/>
      <w:r w:rsidRPr="006D5CB1">
        <w:rPr>
          <w:rFonts w:ascii="Cambria" w:hAnsi="Cambria"/>
          <w:i w:val="0"/>
        </w:rPr>
        <w:t xml:space="preserve"> not error message;</w:t>
      </w:r>
    </w:p>
    <w:p w14:paraId="789B3572" w14:textId="77777777" w:rsidR="0051392D" w:rsidRPr="006D5CB1" w:rsidRDefault="0051392D" w:rsidP="00F14B51">
      <w:pPr>
        <w:pStyle w:val="Comment0"/>
        <w:ind w:firstLine="720"/>
        <w:rPr>
          <w:rFonts w:ascii="Cambria" w:hAnsi="Cambria"/>
          <w:i w:val="0"/>
        </w:rPr>
      </w:pPr>
      <w:r w:rsidRPr="006D5CB1">
        <w:rPr>
          <w:rFonts w:ascii="Cambria" w:hAnsi="Cambria"/>
          <w:i w:val="0"/>
        </w:rPr>
        <w:t>If (select submit)</w:t>
      </w:r>
    </w:p>
    <w:p w14:paraId="755E43E2" w14:textId="51FEA992" w:rsidR="00B43994" w:rsidRPr="006D5CB1" w:rsidRDefault="0051392D" w:rsidP="00F14B51">
      <w:pPr>
        <w:pStyle w:val="Comment0"/>
        <w:ind w:left="1440"/>
        <w:rPr>
          <w:rFonts w:ascii="Cambria" w:hAnsi="Cambria"/>
          <w:i w:val="0"/>
        </w:rPr>
      </w:pPr>
      <w:proofErr w:type="gramStart"/>
      <w:r w:rsidRPr="006D5CB1">
        <w:rPr>
          <w:rFonts w:ascii="Cambria" w:hAnsi="Cambria"/>
          <w:i w:val="0"/>
        </w:rPr>
        <w:t>print</w:t>
      </w:r>
      <w:proofErr w:type="gramEnd"/>
      <w:r w:rsidRPr="006D5CB1">
        <w:rPr>
          <w:rFonts w:ascii="Cambria" w:hAnsi="Cambria"/>
          <w:i w:val="0"/>
        </w:rPr>
        <w:t xml:space="preserve"> out on screen corresponding </w:t>
      </w:r>
      <w:r w:rsidR="00B43994" w:rsidRPr="006D5CB1">
        <w:rPr>
          <w:rFonts w:ascii="Cambria" w:hAnsi="Cambria"/>
          <w:i w:val="0"/>
        </w:rPr>
        <w:t>examinations</w:t>
      </w:r>
      <w:r w:rsidRPr="006D5CB1">
        <w:rPr>
          <w:rFonts w:ascii="Cambria" w:hAnsi="Cambria"/>
          <w:i w:val="0"/>
        </w:rPr>
        <w:t xml:space="preserve">; </w:t>
      </w:r>
      <w:r w:rsidR="00B43994" w:rsidRPr="006D5CB1">
        <w:rPr>
          <w:rFonts w:ascii="Cambria" w:hAnsi="Cambria"/>
          <w:i w:val="0"/>
        </w:rPr>
        <w:t>//</w:t>
      </w:r>
      <w:r w:rsidR="00B43994" w:rsidRPr="006D5CB1">
        <w:rPr>
          <w:rFonts w:ascii="Cambria" w:hAnsi="Cambria"/>
          <w:i w:val="0"/>
          <w:lang w:val="el-GR"/>
        </w:rPr>
        <w:t>όπως</w:t>
      </w:r>
      <w:r w:rsidR="00B43994" w:rsidRPr="006D5CB1">
        <w:rPr>
          <w:rFonts w:ascii="Cambria" w:hAnsi="Cambria"/>
          <w:i w:val="0"/>
        </w:rPr>
        <w:t xml:space="preserve"> </w:t>
      </w:r>
      <w:r w:rsidR="00B43994" w:rsidRPr="006D5CB1">
        <w:rPr>
          <w:rFonts w:ascii="Cambria" w:hAnsi="Cambria"/>
          <w:i w:val="0"/>
          <w:lang w:val="el-GR"/>
        </w:rPr>
        <w:t>περιγράφεται</w:t>
      </w:r>
      <w:r w:rsidR="00B43994" w:rsidRPr="006D5CB1">
        <w:rPr>
          <w:rFonts w:ascii="Cambria" w:hAnsi="Cambria"/>
          <w:i w:val="0"/>
        </w:rPr>
        <w:t xml:space="preserve"> </w:t>
      </w:r>
      <w:r w:rsidR="00B43994" w:rsidRPr="006D5CB1">
        <w:rPr>
          <w:rFonts w:ascii="Cambria" w:hAnsi="Cambria"/>
          <w:i w:val="0"/>
          <w:lang w:val="el-GR"/>
        </w:rPr>
        <w:t>στο</w:t>
      </w:r>
      <w:r w:rsidR="00B43994" w:rsidRPr="006D5CB1">
        <w:rPr>
          <w:rFonts w:ascii="Cambria" w:hAnsi="Cambria"/>
          <w:i w:val="0"/>
        </w:rPr>
        <w:t xml:space="preserve"> </w:t>
      </w:r>
      <w:r w:rsidR="00B43994" w:rsidRPr="006D5CB1">
        <w:rPr>
          <w:rFonts w:ascii="Cambria" w:hAnsi="Cambria"/>
          <w:i w:val="0"/>
          <w:lang w:val="el-GR"/>
        </w:rPr>
        <w:t>σημείο</w:t>
      </w:r>
      <w:r w:rsidR="00B43994" w:rsidRPr="006D5CB1">
        <w:rPr>
          <w:rFonts w:ascii="Cambria" w:hAnsi="Cambria"/>
          <w:i w:val="0"/>
        </w:rPr>
        <w:t xml:space="preserve"> 3.1 (7)</w:t>
      </w:r>
    </w:p>
    <w:p w14:paraId="3C5F1D7A" w14:textId="5341B92C" w:rsidR="00B43994" w:rsidRPr="006D5CB1" w:rsidRDefault="00B43994" w:rsidP="00F14B51">
      <w:pPr>
        <w:pStyle w:val="Comment0"/>
        <w:ind w:left="1440"/>
        <w:rPr>
          <w:rFonts w:ascii="Cambria" w:hAnsi="Cambria"/>
          <w:i w:val="0"/>
        </w:rPr>
      </w:pPr>
      <w:proofErr w:type="gramStart"/>
      <w:r w:rsidRPr="006D5CB1">
        <w:rPr>
          <w:rFonts w:ascii="Cambria" w:hAnsi="Cambria"/>
          <w:i w:val="0"/>
        </w:rPr>
        <w:t>print</w:t>
      </w:r>
      <w:proofErr w:type="gramEnd"/>
      <w:r w:rsidRPr="006D5CB1">
        <w:rPr>
          <w:rFonts w:ascii="Cambria" w:hAnsi="Cambria"/>
          <w:i w:val="0"/>
        </w:rPr>
        <w:t xml:space="preserve"> out on screen corresponding preventions; //</w:t>
      </w:r>
      <w:r w:rsidRPr="006D5CB1">
        <w:rPr>
          <w:rFonts w:ascii="Cambria" w:hAnsi="Cambria"/>
          <w:i w:val="0"/>
          <w:lang w:val="el-GR"/>
        </w:rPr>
        <w:t>όπως</w:t>
      </w:r>
      <w:r w:rsidRPr="006D5CB1">
        <w:rPr>
          <w:rFonts w:ascii="Cambria" w:hAnsi="Cambria"/>
          <w:i w:val="0"/>
        </w:rPr>
        <w:t xml:space="preserve"> </w:t>
      </w:r>
      <w:r w:rsidRPr="006D5CB1">
        <w:rPr>
          <w:rFonts w:ascii="Cambria" w:hAnsi="Cambria"/>
          <w:i w:val="0"/>
          <w:lang w:val="el-GR"/>
        </w:rPr>
        <w:t>περιγράφεται</w:t>
      </w:r>
      <w:r w:rsidRPr="006D5CB1">
        <w:rPr>
          <w:rFonts w:ascii="Cambria" w:hAnsi="Cambria"/>
          <w:i w:val="0"/>
        </w:rPr>
        <w:t xml:space="preserve"> </w:t>
      </w:r>
      <w:r w:rsidRPr="006D5CB1">
        <w:rPr>
          <w:rFonts w:ascii="Cambria" w:hAnsi="Cambria"/>
          <w:i w:val="0"/>
          <w:lang w:val="el-GR"/>
        </w:rPr>
        <w:t>στο</w:t>
      </w:r>
      <w:r w:rsidRPr="006D5CB1">
        <w:rPr>
          <w:rFonts w:ascii="Cambria" w:hAnsi="Cambria"/>
          <w:i w:val="0"/>
        </w:rPr>
        <w:t xml:space="preserve"> </w:t>
      </w:r>
      <w:r w:rsidRPr="006D5CB1">
        <w:rPr>
          <w:rFonts w:ascii="Cambria" w:hAnsi="Cambria"/>
          <w:i w:val="0"/>
          <w:lang w:val="el-GR"/>
        </w:rPr>
        <w:t>σημείο</w:t>
      </w:r>
      <w:r w:rsidRPr="006D5CB1">
        <w:rPr>
          <w:rFonts w:ascii="Cambria" w:hAnsi="Cambria"/>
          <w:i w:val="0"/>
        </w:rPr>
        <w:t xml:space="preserve"> 3.1 (8)</w:t>
      </w:r>
    </w:p>
    <w:p w14:paraId="27FAAC36" w14:textId="77777777" w:rsidR="00E85DC6" w:rsidRPr="006D5CB1" w:rsidRDefault="00E85DC6" w:rsidP="00F14B51">
      <w:pPr>
        <w:pStyle w:val="Comment0"/>
        <w:rPr>
          <w:rFonts w:ascii="Cambria" w:hAnsi="Cambria"/>
          <w:i w:val="0"/>
          <w:lang w:val="el-GR"/>
        </w:rPr>
      </w:pPr>
      <w:r w:rsidRPr="006D5CB1">
        <w:rPr>
          <w:rFonts w:ascii="Cambria" w:hAnsi="Cambria"/>
          <w:i w:val="0"/>
        </w:rPr>
        <w:tab/>
      </w:r>
      <w:r w:rsidR="00F14B51" w:rsidRPr="006D5CB1">
        <w:rPr>
          <w:rFonts w:ascii="Cambria" w:hAnsi="Cambria"/>
          <w:i w:val="0"/>
        </w:rPr>
        <w:tab/>
      </w:r>
      <w:r w:rsidRPr="006D5CB1">
        <w:rPr>
          <w:rFonts w:ascii="Cambria" w:hAnsi="Cambria"/>
          <w:i w:val="0"/>
        </w:rPr>
        <w:t>For</w:t>
      </w:r>
      <w:r w:rsidRPr="006D5CB1">
        <w:rPr>
          <w:rFonts w:ascii="Cambria" w:hAnsi="Cambria"/>
          <w:i w:val="0"/>
          <w:lang w:val="el-GR"/>
        </w:rPr>
        <w:t xml:space="preserve"> </w:t>
      </w:r>
      <w:r w:rsidRPr="006D5CB1">
        <w:rPr>
          <w:rFonts w:ascii="Cambria" w:hAnsi="Cambria"/>
          <w:i w:val="0"/>
        </w:rPr>
        <w:t>each</w:t>
      </w:r>
      <w:r w:rsidRPr="006D5CB1">
        <w:rPr>
          <w:rFonts w:ascii="Cambria" w:hAnsi="Cambria"/>
          <w:i w:val="0"/>
          <w:lang w:val="el-GR"/>
        </w:rPr>
        <w:t xml:space="preserve"> </w:t>
      </w:r>
      <w:r w:rsidRPr="006D5CB1">
        <w:rPr>
          <w:rFonts w:ascii="Cambria" w:hAnsi="Cambria"/>
          <w:i w:val="0"/>
        </w:rPr>
        <w:t>examination</w:t>
      </w:r>
    </w:p>
    <w:p w14:paraId="56AD53C1" w14:textId="77777777" w:rsidR="00E85DC6" w:rsidRPr="006D5CB1" w:rsidRDefault="00E85DC6" w:rsidP="00F14B51">
      <w:pPr>
        <w:pStyle w:val="Comment0"/>
        <w:ind w:left="2160"/>
        <w:rPr>
          <w:rFonts w:ascii="Cambria" w:hAnsi="Cambria"/>
          <w:i w:val="0"/>
          <w:lang w:val="el-GR"/>
        </w:rPr>
      </w:pPr>
      <w:r w:rsidRPr="006D5CB1">
        <w:rPr>
          <w:rFonts w:ascii="Cambria" w:hAnsi="Cambria"/>
          <w:i w:val="0"/>
        </w:rPr>
        <w:t>Read</w:t>
      </w:r>
      <w:r w:rsidRPr="006D5CB1">
        <w:rPr>
          <w:rFonts w:ascii="Cambria" w:hAnsi="Cambria"/>
          <w:i w:val="0"/>
          <w:lang w:val="el-GR"/>
        </w:rPr>
        <w:t xml:space="preserve"> </w:t>
      </w:r>
      <w:r w:rsidRPr="006D5CB1">
        <w:rPr>
          <w:rFonts w:ascii="Cambria" w:hAnsi="Cambria"/>
          <w:i w:val="0"/>
        </w:rPr>
        <w:t>last</w:t>
      </w:r>
      <w:r w:rsidRPr="006D5CB1">
        <w:rPr>
          <w:rFonts w:ascii="Cambria" w:hAnsi="Cambria"/>
          <w:i w:val="0"/>
          <w:lang w:val="el-GR"/>
        </w:rPr>
        <w:t xml:space="preserve"> </w:t>
      </w:r>
      <w:r w:rsidRPr="006D5CB1">
        <w:rPr>
          <w:rFonts w:ascii="Cambria" w:hAnsi="Cambria"/>
          <w:i w:val="0"/>
        </w:rPr>
        <w:t>examination</w:t>
      </w:r>
      <w:r w:rsidRPr="006D5CB1">
        <w:rPr>
          <w:rFonts w:ascii="Cambria" w:hAnsi="Cambria"/>
          <w:i w:val="0"/>
          <w:lang w:val="el-GR"/>
        </w:rPr>
        <w:t xml:space="preserve"> </w:t>
      </w:r>
      <w:r w:rsidRPr="006D5CB1">
        <w:rPr>
          <w:rFonts w:ascii="Cambria" w:hAnsi="Cambria"/>
          <w:i w:val="0"/>
        </w:rPr>
        <w:t>date</w:t>
      </w:r>
      <w:r w:rsidRPr="006D5CB1">
        <w:rPr>
          <w:rFonts w:ascii="Cambria" w:hAnsi="Cambria"/>
          <w:i w:val="0"/>
          <w:lang w:val="el-GR"/>
        </w:rPr>
        <w:t>; //όπως περιγράφεται στο σημείο 3.1 (7α), δεν χρειάζεται έλεγχος επειδή οι τιμές είναι προεπιλεγμένες.</w:t>
      </w:r>
    </w:p>
    <w:p w14:paraId="5272FF89" w14:textId="77777777" w:rsidR="00F14B51" w:rsidRPr="006D5CB1" w:rsidRDefault="0050679B" w:rsidP="00F14B51">
      <w:pPr>
        <w:pStyle w:val="Comment0"/>
        <w:rPr>
          <w:rFonts w:ascii="Cambria" w:hAnsi="Cambria"/>
          <w:i w:val="0"/>
        </w:rPr>
      </w:pPr>
      <w:r w:rsidRPr="006D5CB1">
        <w:rPr>
          <w:rFonts w:ascii="Cambria" w:hAnsi="Cambria"/>
          <w:i w:val="0"/>
          <w:lang w:val="el-GR"/>
        </w:rPr>
        <w:tab/>
      </w:r>
      <w:r w:rsidRPr="006D5CB1">
        <w:rPr>
          <w:rFonts w:ascii="Cambria" w:hAnsi="Cambria"/>
          <w:i w:val="0"/>
          <w:lang w:val="el-GR"/>
        </w:rPr>
        <w:tab/>
      </w:r>
      <w:r w:rsidR="00F14B51" w:rsidRPr="006D5CB1">
        <w:rPr>
          <w:rFonts w:ascii="Cambria" w:hAnsi="Cambria"/>
          <w:i w:val="0"/>
          <w:lang w:val="el-GR"/>
        </w:rPr>
        <w:tab/>
      </w:r>
      <w:r w:rsidR="00F14B51" w:rsidRPr="006D5CB1">
        <w:rPr>
          <w:rFonts w:ascii="Cambria" w:hAnsi="Cambria"/>
          <w:i w:val="0"/>
        </w:rPr>
        <w:t>Save each examination’s date</w:t>
      </w:r>
      <w:proofErr w:type="gramStart"/>
      <w:r w:rsidR="00F14B51" w:rsidRPr="006D5CB1">
        <w:rPr>
          <w:rFonts w:ascii="Cambria" w:hAnsi="Cambria"/>
          <w:i w:val="0"/>
        </w:rPr>
        <w:t>;</w:t>
      </w:r>
      <w:proofErr w:type="gramEnd"/>
    </w:p>
    <w:p w14:paraId="20C1FE3E" w14:textId="77777777" w:rsidR="00B43994" w:rsidRPr="006D5CB1" w:rsidRDefault="007162C0" w:rsidP="00F14B51">
      <w:pPr>
        <w:pStyle w:val="Comment0"/>
        <w:rPr>
          <w:rFonts w:ascii="Cambria" w:hAnsi="Cambria"/>
          <w:i w:val="0"/>
        </w:rPr>
      </w:pPr>
      <w:r w:rsidRPr="006D5CB1">
        <w:rPr>
          <w:rFonts w:ascii="Cambria" w:hAnsi="Cambria"/>
          <w:i w:val="0"/>
        </w:rPr>
        <w:t>}</w:t>
      </w:r>
    </w:p>
    <w:p w14:paraId="4D435156" w14:textId="77777777" w:rsidR="00B43994" w:rsidRPr="006D5CB1" w:rsidRDefault="00B43994" w:rsidP="007258A6">
      <w:pPr>
        <w:pStyle w:val="Heading3"/>
        <w:spacing w:line="276" w:lineRule="auto"/>
        <w:jc w:val="both"/>
        <w:rPr>
          <w:rFonts w:ascii="Cambria" w:hAnsi="Cambria"/>
          <w:lang w:val="en-US"/>
        </w:rPr>
      </w:pPr>
      <w:r w:rsidRPr="006D5CB1">
        <w:rPr>
          <w:rFonts w:ascii="Cambria" w:hAnsi="Cambria"/>
          <w:lang w:val="en-US"/>
        </w:rPr>
        <w:t>Feature 2</w:t>
      </w:r>
      <w:r w:rsidR="00DB2382" w:rsidRPr="006D5CB1">
        <w:rPr>
          <w:rFonts w:ascii="Cambria" w:hAnsi="Cambria"/>
        </w:rPr>
        <w:t xml:space="preserve"> –</w:t>
      </w:r>
      <w:r w:rsidR="00E51483" w:rsidRPr="006D5CB1">
        <w:rPr>
          <w:rFonts w:ascii="Cambria" w:hAnsi="Cambria"/>
        </w:rPr>
        <w:t xml:space="preserve"> </w:t>
      </w:r>
      <w:r w:rsidR="00DB2382" w:rsidRPr="006D5CB1">
        <w:rPr>
          <w:rFonts w:ascii="Cambria" w:hAnsi="Cambria"/>
        </w:rPr>
        <w:t>Γ</w:t>
      </w:r>
      <w:r w:rsidR="00E51483" w:rsidRPr="006D5CB1">
        <w:rPr>
          <w:rFonts w:ascii="Cambria" w:hAnsi="Cambria"/>
        </w:rPr>
        <w:t xml:space="preserve">ενική </w:t>
      </w:r>
      <w:r w:rsidR="00DB2382" w:rsidRPr="006D5CB1">
        <w:rPr>
          <w:rFonts w:ascii="Cambria" w:hAnsi="Cambria"/>
        </w:rPr>
        <w:t>Ε</w:t>
      </w:r>
      <w:r w:rsidR="00E51483" w:rsidRPr="006D5CB1">
        <w:rPr>
          <w:rFonts w:ascii="Cambria" w:hAnsi="Cambria"/>
        </w:rPr>
        <w:t>νημέρωση</w:t>
      </w:r>
      <w:r w:rsidR="00DB2382" w:rsidRPr="006D5CB1">
        <w:rPr>
          <w:rFonts w:ascii="Cambria" w:hAnsi="Cambria"/>
        </w:rPr>
        <w:t xml:space="preserve"> </w:t>
      </w:r>
    </w:p>
    <w:p w14:paraId="2A942EA7" w14:textId="77777777"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Purpose</w:t>
      </w:r>
    </w:p>
    <w:p w14:paraId="11CE916A" w14:textId="77777777" w:rsidR="00B43994" w:rsidRPr="006D5CB1" w:rsidRDefault="00B43994" w:rsidP="007258A6">
      <w:pPr>
        <w:pStyle w:val="Comment0"/>
        <w:spacing w:line="276" w:lineRule="auto"/>
        <w:jc w:val="both"/>
        <w:rPr>
          <w:rFonts w:ascii="Cambria" w:hAnsi="Cambria"/>
          <w:i w:val="0"/>
          <w:lang w:val="el-GR"/>
        </w:rPr>
      </w:pPr>
      <w:r w:rsidRPr="006D5CB1">
        <w:rPr>
          <w:rFonts w:ascii="Cambria" w:hAnsi="Cambria"/>
          <w:i w:val="0"/>
          <w:lang w:val="el-GR"/>
        </w:rPr>
        <w:t>Γενική ενημέρωση του χρήστη για όλα τα είδη καρκίνου, εξετάσεων και τρόπων πρόληψης.</w:t>
      </w:r>
    </w:p>
    <w:p w14:paraId="3CAD53B1" w14:textId="77777777"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lastRenderedPageBreak/>
        <w:t>Stimulus/Response Sequence</w:t>
      </w:r>
    </w:p>
    <w:p w14:paraId="60709261" w14:textId="77777777" w:rsidR="00B43994" w:rsidRPr="006D5CB1" w:rsidRDefault="00B43994" w:rsidP="007258A6">
      <w:pPr>
        <w:spacing w:line="276" w:lineRule="auto"/>
        <w:jc w:val="both"/>
        <w:rPr>
          <w:rFonts w:ascii="Cambria" w:hAnsi="Cambria"/>
          <w:color w:val="000080"/>
          <w:lang w:val="el-GR"/>
        </w:rPr>
      </w:pPr>
      <w:r w:rsidRPr="006D5CB1">
        <w:rPr>
          <w:rFonts w:ascii="Cambria" w:hAnsi="Cambria"/>
          <w:color w:val="000080"/>
          <w:lang w:val="el-GR"/>
        </w:rPr>
        <w:t xml:space="preserve">Ο χρήστης θα μεταβαίνει σε μια οθόνη γενικής ενημέρωσης, όπου και θα εμφανίζονται τα δεδομένα που περιγράφονται στα </w:t>
      </w:r>
      <w:r w:rsidR="00C957C8" w:rsidRPr="006D5CB1">
        <w:rPr>
          <w:rFonts w:ascii="Cambria" w:hAnsi="Cambria"/>
          <w:color w:val="000080"/>
          <w:lang w:val="el-GR"/>
        </w:rPr>
        <w:t>3.1.10 (</w:t>
      </w:r>
      <w:r w:rsidR="00C957C8" w:rsidRPr="006D5CB1">
        <w:rPr>
          <w:rFonts w:ascii="Cambria" w:hAnsi="Cambria"/>
          <w:color w:val="000080"/>
        </w:rPr>
        <w:t>a</w:t>
      </w:r>
      <w:r w:rsidR="00C957C8" w:rsidRPr="006D5CB1">
        <w:rPr>
          <w:rFonts w:ascii="Cambria" w:hAnsi="Cambria"/>
          <w:color w:val="000080"/>
          <w:lang w:val="el-GR"/>
        </w:rPr>
        <w:t xml:space="preserve">, </w:t>
      </w:r>
      <w:r w:rsidR="00C957C8" w:rsidRPr="006D5CB1">
        <w:rPr>
          <w:rFonts w:ascii="Cambria" w:hAnsi="Cambria"/>
          <w:color w:val="000080"/>
        </w:rPr>
        <w:t>c</w:t>
      </w:r>
      <w:r w:rsidR="00C957C8" w:rsidRPr="006D5CB1">
        <w:rPr>
          <w:rFonts w:ascii="Cambria" w:hAnsi="Cambria"/>
          <w:color w:val="000080"/>
          <w:lang w:val="el-GR"/>
        </w:rPr>
        <w:t>)</w:t>
      </w:r>
    </w:p>
    <w:p w14:paraId="59AC6E5A" w14:textId="77777777" w:rsidR="00B43994" w:rsidRPr="006D5CB1" w:rsidRDefault="00B43994"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14:paraId="471247BD" w14:textId="77777777" w:rsidR="00B43994" w:rsidRPr="006D5CB1" w:rsidRDefault="00B43994" w:rsidP="007258A6">
      <w:pPr>
        <w:pStyle w:val="Comment0"/>
        <w:spacing w:line="276" w:lineRule="auto"/>
        <w:jc w:val="both"/>
        <w:rPr>
          <w:rFonts w:ascii="Cambria" w:hAnsi="Cambria"/>
          <w:i w:val="0"/>
        </w:rPr>
      </w:pPr>
    </w:p>
    <w:p w14:paraId="2356FDB8" w14:textId="77777777" w:rsidR="007162C0" w:rsidRPr="006D5CB1" w:rsidRDefault="00F14B51" w:rsidP="00F14B51">
      <w:pPr>
        <w:pStyle w:val="Comment0"/>
        <w:rPr>
          <w:rFonts w:ascii="Cambria" w:hAnsi="Cambria"/>
          <w:i w:val="0"/>
        </w:rPr>
      </w:pPr>
      <w:proofErr w:type="gramStart"/>
      <w:r w:rsidRPr="006D5CB1">
        <w:rPr>
          <w:rFonts w:ascii="Cambria" w:hAnsi="Cambria"/>
          <w:i w:val="0"/>
        </w:rPr>
        <w:t>i</w:t>
      </w:r>
      <w:r w:rsidR="007162C0" w:rsidRPr="006D5CB1">
        <w:rPr>
          <w:rFonts w:ascii="Cambria" w:hAnsi="Cambria"/>
          <w:i w:val="0"/>
        </w:rPr>
        <w:t>f</w:t>
      </w:r>
      <w:proofErr w:type="gramEnd"/>
      <w:r w:rsidR="007162C0" w:rsidRPr="006D5CB1">
        <w:rPr>
          <w:rFonts w:ascii="Cambria" w:hAnsi="Cambria"/>
          <w:i w:val="0"/>
        </w:rPr>
        <w:t xml:space="preserve"> (selection is “general information”</w:t>
      </w:r>
      <w:r w:rsidR="004461F6" w:rsidRPr="006D5CB1">
        <w:rPr>
          <w:rFonts w:ascii="Cambria" w:hAnsi="Cambria"/>
          <w:i w:val="0"/>
        </w:rPr>
        <w:t xml:space="preserve">) then </w:t>
      </w:r>
    </w:p>
    <w:p w14:paraId="5B505070" w14:textId="77777777" w:rsidR="000160E8" w:rsidRPr="006D5CB1" w:rsidRDefault="000160E8" w:rsidP="00F14B51">
      <w:pPr>
        <w:pStyle w:val="Comment0"/>
        <w:ind w:firstLine="720"/>
        <w:rPr>
          <w:rFonts w:ascii="Cambria" w:hAnsi="Cambria"/>
          <w:i w:val="0"/>
        </w:rPr>
      </w:pPr>
      <w:r w:rsidRPr="006D5CB1">
        <w:rPr>
          <w:rFonts w:ascii="Cambria" w:hAnsi="Cambria"/>
          <w:i w:val="0"/>
        </w:rPr>
        <w:t>Show the list with all examinations and prevention measures</w:t>
      </w:r>
      <w:proofErr w:type="gramStart"/>
      <w:r w:rsidRPr="006D5CB1">
        <w:rPr>
          <w:rFonts w:ascii="Cambria" w:hAnsi="Cambria"/>
          <w:i w:val="0"/>
        </w:rPr>
        <w:t>;</w:t>
      </w:r>
      <w:proofErr w:type="gramEnd"/>
      <w:r w:rsidRPr="006D5CB1">
        <w:rPr>
          <w:rFonts w:ascii="Cambria" w:hAnsi="Cambria"/>
          <w:i w:val="0"/>
        </w:rPr>
        <w:t xml:space="preserve"> </w:t>
      </w:r>
    </w:p>
    <w:p w14:paraId="332AB54D" w14:textId="77777777" w:rsidR="000160E8" w:rsidRPr="006D5CB1" w:rsidRDefault="00FB7890" w:rsidP="00F14B51">
      <w:pPr>
        <w:pStyle w:val="Comment0"/>
        <w:ind w:firstLine="720"/>
        <w:rPr>
          <w:rFonts w:ascii="Cambria" w:hAnsi="Cambria"/>
          <w:i w:val="0"/>
        </w:rPr>
      </w:pPr>
      <w:proofErr w:type="gramStart"/>
      <w:r w:rsidRPr="006D5CB1">
        <w:rPr>
          <w:rFonts w:ascii="Cambria" w:hAnsi="Cambria"/>
          <w:i w:val="0"/>
        </w:rPr>
        <w:t>repeat{</w:t>
      </w:r>
      <w:proofErr w:type="gramEnd"/>
    </w:p>
    <w:p w14:paraId="087A11EF" w14:textId="77777777" w:rsidR="00FB7890" w:rsidRPr="006D5CB1" w:rsidRDefault="00F14B51" w:rsidP="00F14B51">
      <w:pPr>
        <w:pStyle w:val="Comment0"/>
        <w:rPr>
          <w:rFonts w:ascii="Cambria" w:hAnsi="Cambria"/>
          <w:i w:val="0"/>
        </w:rPr>
      </w:pPr>
      <w:r w:rsidRPr="006D5CB1">
        <w:rPr>
          <w:rFonts w:ascii="Cambria" w:hAnsi="Cambria"/>
          <w:i w:val="0"/>
        </w:rPr>
        <w:tab/>
      </w:r>
      <w:r w:rsidR="00FB7890" w:rsidRPr="006D5CB1">
        <w:rPr>
          <w:rFonts w:ascii="Cambria" w:hAnsi="Cambria"/>
          <w:i w:val="0"/>
        </w:rPr>
        <w:tab/>
      </w:r>
      <w:proofErr w:type="gramStart"/>
      <w:r w:rsidR="00FB7890" w:rsidRPr="006D5CB1">
        <w:rPr>
          <w:rFonts w:ascii="Cambria" w:hAnsi="Cambria"/>
          <w:i w:val="0"/>
        </w:rPr>
        <w:t>if</w:t>
      </w:r>
      <w:proofErr w:type="gramEnd"/>
      <w:r w:rsidR="00FB7890" w:rsidRPr="006D5CB1">
        <w:rPr>
          <w:rFonts w:ascii="Cambria" w:hAnsi="Cambria"/>
          <w:i w:val="0"/>
        </w:rPr>
        <w:t xml:space="preserve"> selection is “item x in list” then</w:t>
      </w:r>
    </w:p>
    <w:p w14:paraId="4E0EB1D3" w14:textId="77777777" w:rsidR="00B43994" w:rsidRPr="006D5CB1" w:rsidRDefault="00F14B51" w:rsidP="00F14B51">
      <w:pPr>
        <w:pStyle w:val="Comment0"/>
        <w:ind w:left="2160"/>
        <w:rPr>
          <w:rFonts w:ascii="Cambria" w:hAnsi="Cambria"/>
          <w:i w:val="0"/>
        </w:rPr>
      </w:pPr>
      <w:proofErr w:type="gramStart"/>
      <w:r w:rsidRPr="006D5CB1">
        <w:rPr>
          <w:rFonts w:ascii="Cambria" w:hAnsi="Cambria"/>
          <w:i w:val="0"/>
        </w:rPr>
        <w:t>p</w:t>
      </w:r>
      <w:r w:rsidR="000160E8" w:rsidRPr="006D5CB1">
        <w:rPr>
          <w:rFonts w:ascii="Cambria" w:hAnsi="Cambria"/>
          <w:i w:val="0"/>
        </w:rPr>
        <w:t>rint</w:t>
      </w:r>
      <w:proofErr w:type="gramEnd"/>
      <w:r w:rsidR="000160E8" w:rsidRPr="006D5CB1">
        <w:rPr>
          <w:rFonts w:ascii="Cambria" w:hAnsi="Cambria"/>
          <w:i w:val="0"/>
        </w:rPr>
        <w:t xml:space="preserve"> out</w:t>
      </w:r>
      <w:r w:rsidR="004461F6" w:rsidRPr="006D5CB1">
        <w:rPr>
          <w:rFonts w:ascii="Cambria" w:hAnsi="Cambria"/>
          <w:i w:val="0"/>
        </w:rPr>
        <w:t xml:space="preserve"> on screen all</w:t>
      </w:r>
      <w:r w:rsidR="007D62A5" w:rsidRPr="006D5CB1">
        <w:rPr>
          <w:rFonts w:ascii="Cambria" w:hAnsi="Cambria"/>
          <w:i w:val="0"/>
        </w:rPr>
        <w:t xml:space="preserve"> corresponding </w:t>
      </w:r>
      <w:r w:rsidR="004461F6" w:rsidRPr="006D5CB1">
        <w:rPr>
          <w:rFonts w:ascii="Cambria" w:hAnsi="Cambria"/>
          <w:i w:val="0"/>
        </w:rPr>
        <w:t xml:space="preserve">texts </w:t>
      </w:r>
      <w:r w:rsidR="00FB7890" w:rsidRPr="006D5CB1">
        <w:rPr>
          <w:rFonts w:ascii="Cambria" w:hAnsi="Cambria"/>
          <w:i w:val="0"/>
        </w:rPr>
        <w:t>of item x</w:t>
      </w:r>
      <w:r w:rsidRPr="006D5CB1">
        <w:rPr>
          <w:rFonts w:ascii="Cambria" w:hAnsi="Cambria"/>
          <w:i w:val="0"/>
        </w:rPr>
        <w:t>; //</w:t>
      </w:r>
      <w:r w:rsidR="004461F6" w:rsidRPr="006D5CB1">
        <w:rPr>
          <w:rFonts w:ascii="Cambria" w:hAnsi="Cambria"/>
          <w:i w:val="0"/>
          <w:lang w:val="el-GR"/>
        </w:rPr>
        <w:t>βλέπε</w:t>
      </w:r>
      <w:r w:rsidR="004461F6" w:rsidRPr="006D5CB1">
        <w:rPr>
          <w:rFonts w:ascii="Cambria" w:hAnsi="Cambria"/>
          <w:i w:val="0"/>
        </w:rPr>
        <w:t xml:space="preserve"> </w:t>
      </w:r>
      <w:r w:rsidR="00240E2A" w:rsidRPr="006D5CB1">
        <w:rPr>
          <w:rFonts w:ascii="Cambria" w:hAnsi="Cambria"/>
          <w:i w:val="0"/>
        </w:rPr>
        <w:t>3.1.10 a</w:t>
      </w:r>
      <w:r w:rsidRPr="006D5CB1">
        <w:rPr>
          <w:rFonts w:ascii="Cambria" w:hAnsi="Cambria"/>
          <w:i w:val="0"/>
        </w:rPr>
        <w:t>, b</w:t>
      </w:r>
    </w:p>
    <w:p w14:paraId="24C8C7BE" w14:textId="73E84302" w:rsidR="000160E8"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0160E8" w:rsidRPr="006D5CB1">
        <w:rPr>
          <w:rFonts w:ascii="Cambria" w:hAnsi="Cambria"/>
          <w:i w:val="0"/>
        </w:rPr>
        <w:tab/>
      </w:r>
      <w:proofErr w:type="gramStart"/>
      <w:r w:rsidR="007D62A5" w:rsidRPr="006D5CB1">
        <w:rPr>
          <w:rFonts w:ascii="Cambria" w:hAnsi="Cambria"/>
          <w:i w:val="0"/>
        </w:rPr>
        <w:t>s</w:t>
      </w:r>
      <w:r w:rsidR="00F14B51" w:rsidRPr="006D5CB1">
        <w:rPr>
          <w:rFonts w:ascii="Cambria" w:hAnsi="Cambria"/>
          <w:i w:val="0"/>
        </w:rPr>
        <w:t>how</w:t>
      </w:r>
      <w:proofErr w:type="gramEnd"/>
      <w:r w:rsidR="007D62A5" w:rsidRPr="006D5CB1">
        <w:rPr>
          <w:rFonts w:ascii="Cambria" w:hAnsi="Cambria"/>
          <w:i w:val="0"/>
        </w:rPr>
        <w:t xml:space="preserve"> corresponding images;</w:t>
      </w:r>
    </w:p>
    <w:p w14:paraId="45A38091" w14:textId="77777777" w:rsidR="00FB7890"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selections is “back” then</w:t>
      </w:r>
    </w:p>
    <w:p w14:paraId="2C880B86" w14:textId="77777777" w:rsidR="00FB7890" w:rsidRPr="006D5CB1" w:rsidRDefault="00FB7890"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00F14B51" w:rsidRPr="006D5CB1">
        <w:rPr>
          <w:rFonts w:ascii="Cambria" w:hAnsi="Cambria"/>
          <w:i w:val="0"/>
        </w:rPr>
        <w:t>switch</w:t>
      </w:r>
      <w:proofErr w:type="gramEnd"/>
      <w:r w:rsidR="00F14B51" w:rsidRPr="006D5CB1">
        <w:rPr>
          <w:rFonts w:ascii="Cambria" w:hAnsi="Cambria"/>
          <w:i w:val="0"/>
        </w:rPr>
        <w:t xml:space="preserve"> to</w:t>
      </w:r>
      <w:r w:rsidRPr="006D5CB1">
        <w:rPr>
          <w:rFonts w:ascii="Cambria" w:hAnsi="Cambria"/>
          <w:i w:val="0"/>
        </w:rPr>
        <w:t xml:space="preserve"> “general information” list;</w:t>
      </w:r>
    </w:p>
    <w:p w14:paraId="7A2EED24" w14:textId="77777777" w:rsidR="00FB7890" w:rsidRPr="006D5CB1" w:rsidRDefault="00FB7890" w:rsidP="00F14B51">
      <w:pPr>
        <w:pStyle w:val="Comment0"/>
        <w:ind w:firstLine="720"/>
        <w:rPr>
          <w:rFonts w:ascii="Cambria" w:hAnsi="Cambria"/>
          <w:i w:val="0"/>
        </w:rPr>
      </w:pPr>
      <w:proofErr w:type="gramStart"/>
      <w:r w:rsidRPr="006D5CB1">
        <w:rPr>
          <w:rFonts w:ascii="Cambria" w:hAnsi="Cambria"/>
          <w:i w:val="0"/>
        </w:rPr>
        <w:t>}until</w:t>
      </w:r>
      <w:proofErr w:type="gramEnd"/>
      <w:r w:rsidRPr="006D5CB1">
        <w:rPr>
          <w:rFonts w:ascii="Cambria" w:hAnsi="Cambria"/>
          <w:i w:val="0"/>
        </w:rPr>
        <w:t xml:space="preserve"> user quits;</w:t>
      </w:r>
    </w:p>
    <w:p w14:paraId="754C79A2" w14:textId="77777777" w:rsidR="00B43994" w:rsidRPr="006D5CB1" w:rsidRDefault="000160E8" w:rsidP="00F14B51">
      <w:pPr>
        <w:pStyle w:val="Comment0"/>
        <w:rPr>
          <w:rFonts w:ascii="Cambria" w:hAnsi="Cambria"/>
          <w:i w:val="0"/>
        </w:rPr>
      </w:pPr>
      <w:r w:rsidRPr="006D5CB1">
        <w:rPr>
          <w:rFonts w:ascii="Cambria" w:hAnsi="Cambria"/>
          <w:i w:val="0"/>
        </w:rPr>
        <w:t>}</w:t>
      </w:r>
      <w:r w:rsidR="00260D90" w:rsidRPr="006D5CB1">
        <w:rPr>
          <w:rFonts w:ascii="Cambria" w:hAnsi="Cambria"/>
          <w:i w:val="0"/>
        </w:rPr>
        <w:br/>
      </w:r>
    </w:p>
    <w:p w14:paraId="11E329ED" w14:textId="77777777" w:rsidR="00260D90" w:rsidRPr="006D5CB1" w:rsidRDefault="0082002C" w:rsidP="007258A6">
      <w:pPr>
        <w:pStyle w:val="Heading3"/>
        <w:spacing w:line="276" w:lineRule="auto"/>
        <w:jc w:val="both"/>
        <w:rPr>
          <w:rFonts w:ascii="Cambria" w:hAnsi="Cambria"/>
          <w:lang w:val="en-US"/>
        </w:rPr>
      </w:pPr>
      <w:r w:rsidRPr="006D5CB1">
        <w:rPr>
          <w:rFonts w:ascii="Cambria" w:hAnsi="Cambria"/>
          <w:lang w:val="en-US"/>
        </w:rPr>
        <w:t>Feature 3</w:t>
      </w:r>
      <w:r w:rsidR="00DB2382" w:rsidRPr="006D5CB1">
        <w:rPr>
          <w:rFonts w:ascii="Cambria" w:hAnsi="Cambria"/>
        </w:rPr>
        <w:t xml:space="preserve"> – Υ</w:t>
      </w:r>
      <w:r w:rsidR="00E51483" w:rsidRPr="006D5CB1">
        <w:rPr>
          <w:rFonts w:ascii="Cambria" w:hAnsi="Cambria"/>
        </w:rPr>
        <w:t xml:space="preserve">πενθυμίσεις </w:t>
      </w:r>
      <w:r w:rsidR="00DB2382" w:rsidRPr="006D5CB1">
        <w:rPr>
          <w:rFonts w:ascii="Cambria" w:hAnsi="Cambria"/>
        </w:rPr>
        <w:t>(</w:t>
      </w:r>
      <w:r w:rsidR="00DB2382" w:rsidRPr="006D5CB1">
        <w:rPr>
          <w:rFonts w:ascii="Cambria" w:hAnsi="Cambria"/>
          <w:lang w:val="en-US"/>
        </w:rPr>
        <w:t>P</w:t>
      </w:r>
      <w:r w:rsidR="00E51483" w:rsidRPr="006D5CB1">
        <w:rPr>
          <w:rFonts w:ascii="Cambria" w:hAnsi="Cambria"/>
          <w:lang w:val="it-IT"/>
        </w:rPr>
        <w:t>ush notifications</w:t>
      </w:r>
      <w:r w:rsidR="00DB2382" w:rsidRPr="006D5CB1">
        <w:rPr>
          <w:rFonts w:ascii="Cambria" w:hAnsi="Cambria"/>
          <w:lang w:val="it-IT"/>
        </w:rPr>
        <w:t>)</w:t>
      </w:r>
    </w:p>
    <w:p w14:paraId="52CC1621" w14:textId="77777777"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Purpose</w:t>
      </w:r>
    </w:p>
    <w:p w14:paraId="7A79D031" w14:textId="77777777" w:rsidR="00260D90" w:rsidRPr="006D5CB1" w:rsidRDefault="00260D90" w:rsidP="007258A6">
      <w:pPr>
        <w:pStyle w:val="Comment0"/>
        <w:spacing w:line="276" w:lineRule="auto"/>
        <w:jc w:val="both"/>
        <w:rPr>
          <w:rFonts w:ascii="Cambria" w:hAnsi="Cambria"/>
          <w:i w:val="0"/>
          <w:lang w:val="el-GR"/>
        </w:rPr>
      </w:pPr>
      <w:r w:rsidRPr="006D5CB1">
        <w:rPr>
          <w:rFonts w:ascii="Cambria" w:hAnsi="Cambria"/>
          <w:i w:val="0"/>
          <w:lang w:val="el-GR"/>
        </w:rPr>
        <w:t xml:space="preserve">Υπενθύμιση χρήστη για συγκεκριμένη ιατρική εξέταση </w:t>
      </w:r>
      <w:r w:rsidRPr="0053027C">
        <w:rPr>
          <w:rFonts w:ascii="Cambria" w:hAnsi="Cambria"/>
          <w:i w:val="0"/>
          <w:lang w:val="el-GR"/>
        </w:rPr>
        <w:t>μέσω</w:t>
      </w:r>
      <w:r w:rsidRPr="00371491">
        <w:rPr>
          <w:rFonts w:ascii="Cambria" w:hAnsi="Cambria"/>
          <w:i w:val="0"/>
          <w:lang w:val="el-GR"/>
        </w:rPr>
        <w:t xml:space="preserve"> </w:t>
      </w:r>
      <w:r w:rsidRPr="0053027C">
        <w:rPr>
          <w:rFonts w:ascii="Cambria" w:hAnsi="Cambria"/>
          <w:i w:val="0"/>
        </w:rPr>
        <w:t>push</w:t>
      </w:r>
      <w:r w:rsidRPr="00371491">
        <w:rPr>
          <w:rFonts w:ascii="Cambria" w:hAnsi="Cambria"/>
          <w:i w:val="0"/>
          <w:lang w:val="el-GR"/>
        </w:rPr>
        <w:t xml:space="preserve"> </w:t>
      </w:r>
      <w:r w:rsidRPr="0053027C">
        <w:rPr>
          <w:rFonts w:ascii="Cambria" w:hAnsi="Cambria"/>
          <w:i w:val="0"/>
        </w:rPr>
        <w:t>notification</w:t>
      </w:r>
      <w:r w:rsidRPr="006D5CB1">
        <w:rPr>
          <w:rFonts w:ascii="Cambria" w:hAnsi="Cambria"/>
          <w:i w:val="0"/>
          <w:lang w:val="el-GR"/>
        </w:rPr>
        <w:t>.</w:t>
      </w:r>
    </w:p>
    <w:p w14:paraId="2E34F0B2" w14:textId="77777777"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Stimulus/Response Sequence</w:t>
      </w:r>
    </w:p>
    <w:p w14:paraId="4002B11C" w14:textId="77777777" w:rsidR="00E51483" w:rsidRPr="006D5CB1" w:rsidRDefault="0082002C" w:rsidP="007258A6">
      <w:pPr>
        <w:spacing w:line="276" w:lineRule="auto"/>
        <w:jc w:val="both"/>
        <w:rPr>
          <w:rFonts w:ascii="Cambria" w:hAnsi="Cambria"/>
          <w:color w:val="000080"/>
          <w:lang w:val="el-GR"/>
        </w:rPr>
      </w:pPr>
      <w:r w:rsidRPr="006D5CB1">
        <w:rPr>
          <w:rFonts w:ascii="Cambria" w:hAnsi="Cambria"/>
          <w:color w:val="000080"/>
          <w:lang w:val="el-GR"/>
        </w:rPr>
        <w:t xml:space="preserve">Νοουμένου ότι ο χρήστης έχει ήδη εκτελέσει τη λειτουργία </w:t>
      </w:r>
      <w:r w:rsidR="00E51483" w:rsidRPr="006D5CB1">
        <w:rPr>
          <w:rFonts w:ascii="Cambria" w:hAnsi="Cambria"/>
          <w:color w:val="000080"/>
          <w:lang w:val="el-GR"/>
        </w:rPr>
        <w:t>“προσωπική ενημέρωση” (</w:t>
      </w:r>
      <w:r w:rsidR="00E51483" w:rsidRPr="0053027C">
        <w:rPr>
          <w:rFonts w:ascii="Cambria" w:hAnsi="Cambria"/>
          <w:color w:val="000080"/>
        </w:rPr>
        <w:t>feature</w:t>
      </w:r>
      <w:r w:rsidR="00E51483" w:rsidRPr="006D5CB1">
        <w:rPr>
          <w:rFonts w:ascii="Cambria" w:hAnsi="Cambria"/>
          <w:color w:val="000080"/>
          <w:lang w:val="el-GR"/>
        </w:rPr>
        <w:t xml:space="preserve"> 1), έχει τη δυνατότητα να ορίσει την συγκεκριμένη ώρα που επιθυμεί για την υπενθύμιση συγκεκριμένης εξέτασης (όμως η ημέρα ειδοποίησης είναι προκαθορισμένη από την εφαρμογή ανάλογα με τη συχνότητα της εξέτασης</w:t>
      </w:r>
      <w:r w:rsidR="006265B4" w:rsidRPr="006D5CB1">
        <w:rPr>
          <w:rFonts w:ascii="Cambria" w:hAnsi="Cambria"/>
          <w:color w:val="000080"/>
          <w:lang w:val="el-GR"/>
        </w:rPr>
        <w:t xml:space="preserve"> αυτής</w:t>
      </w:r>
      <w:r w:rsidR="00E51483" w:rsidRPr="006D5CB1">
        <w:rPr>
          <w:rFonts w:ascii="Cambria" w:hAnsi="Cambria"/>
          <w:color w:val="000080"/>
          <w:lang w:val="el-GR"/>
        </w:rPr>
        <w:t>).</w:t>
      </w:r>
    </w:p>
    <w:p w14:paraId="42514DD9" w14:textId="77777777" w:rsidR="00260D90" w:rsidRPr="006D5CB1" w:rsidRDefault="00260D90"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14:paraId="44244D08" w14:textId="77777777" w:rsidR="00260D90" w:rsidRPr="006D5CB1" w:rsidRDefault="00260D90" w:rsidP="007258A6">
      <w:pPr>
        <w:pStyle w:val="Comment0"/>
        <w:spacing w:line="276" w:lineRule="auto"/>
        <w:jc w:val="both"/>
        <w:rPr>
          <w:rFonts w:ascii="Cambria" w:hAnsi="Cambria"/>
          <w:i w:val="0"/>
        </w:rPr>
      </w:pPr>
    </w:p>
    <w:p w14:paraId="3FAC0585" w14:textId="77777777" w:rsidR="00260D90" w:rsidRPr="006D5CB1" w:rsidRDefault="00826440" w:rsidP="00F14B51">
      <w:pPr>
        <w:pStyle w:val="Comment0"/>
        <w:rPr>
          <w:rFonts w:ascii="Cambria" w:hAnsi="Cambria"/>
          <w:i w:val="0"/>
        </w:rPr>
      </w:pPr>
      <w:r w:rsidRPr="006D5CB1">
        <w:rPr>
          <w:rFonts w:ascii="Cambria" w:hAnsi="Cambria"/>
          <w:i w:val="0"/>
        </w:rPr>
        <w:t>// (</w:t>
      </w:r>
      <w:r w:rsidRPr="006D5CB1">
        <w:rPr>
          <w:rFonts w:ascii="Cambria" w:hAnsi="Cambria"/>
          <w:i w:val="0"/>
          <w:lang w:val="el-GR"/>
        </w:rPr>
        <w:t>συνέχεια</w:t>
      </w:r>
      <w:r w:rsidRPr="006D5CB1">
        <w:rPr>
          <w:rFonts w:ascii="Cambria" w:hAnsi="Cambria"/>
          <w:i w:val="0"/>
        </w:rPr>
        <w:t xml:space="preserve"> </w:t>
      </w:r>
      <w:r w:rsidRPr="006D5CB1">
        <w:rPr>
          <w:rFonts w:ascii="Cambria" w:hAnsi="Cambria"/>
          <w:i w:val="0"/>
          <w:lang w:val="el-GR"/>
        </w:rPr>
        <w:t>από</w:t>
      </w:r>
      <w:r w:rsidRPr="006D5CB1">
        <w:rPr>
          <w:rFonts w:ascii="Cambria" w:hAnsi="Cambria"/>
          <w:i w:val="0"/>
        </w:rPr>
        <w:t xml:space="preserve"> </w:t>
      </w:r>
      <w:r w:rsidRPr="006D5CB1">
        <w:rPr>
          <w:rFonts w:ascii="Cambria" w:hAnsi="Cambria"/>
          <w:i w:val="0"/>
          <w:lang w:val="el-GR"/>
        </w:rPr>
        <w:t>το</w:t>
      </w:r>
      <w:r w:rsidRPr="006D5CB1">
        <w:rPr>
          <w:rFonts w:ascii="Cambria" w:hAnsi="Cambria"/>
          <w:i w:val="0"/>
        </w:rPr>
        <w:t xml:space="preserve"> </w:t>
      </w:r>
      <w:r w:rsidRPr="006D5CB1">
        <w:rPr>
          <w:rFonts w:ascii="Cambria" w:hAnsi="Cambria"/>
          <w:i w:val="0"/>
          <w:lang w:val="el-GR"/>
        </w:rPr>
        <w:t>σημείο</w:t>
      </w:r>
      <w:r w:rsidRPr="006D5CB1">
        <w:rPr>
          <w:rFonts w:ascii="Cambria" w:hAnsi="Cambria"/>
          <w:i w:val="0"/>
        </w:rPr>
        <w:t xml:space="preserve"> 3.2.1.</w:t>
      </w:r>
      <w:r w:rsidR="00F14B51" w:rsidRPr="006D5CB1">
        <w:rPr>
          <w:rFonts w:ascii="Cambria" w:hAnsi="Cambria"/>
          <w:i w:val="0"/>
        </w:rPr>
        <w:t>3)</w:t>
      </w:r>
    </w:p>
    <w:p w14:paraId="455CA272" w14:textId="77777777" w:rsidR="009F313A" w:rsidRPr="00371491" w:rsidRDefault="00826440" w:rsidP="00F14B51">
      <w:pPr>
        <w:pStyle w:val="Comment0"/>
        <w:rPr>
          <w:rFonts w:ascii="Cambria" w:hAnsi="Cambria"/>
          <w:i w:val="0"/>
        </w:rPr>
      </w:pPr>
      <w:r w:rsidRPr="006D5CB1">
        <w:rPr>
          <w:rFonts w:ascii="Cambria" w:hAnsi="Cambria"/>
          <w:i w:val="0"/>
        </w:rPr>
        <w:t xml:space="preserve">For </w:t>
      </w:r>
      <w:r w:rsidR="009F313A" w:rsidRPr="006D5CB1">
        <w:rPr>
          <w:rFonts w:ascii="Cambria" w:hAnsi="Cambria"/>
          <w:i w:val="0"/>
        </w:rPr>
        <w:t xml:space="preserve">each suggested </w:t>
      </w:r>
      <w:proofErr w:type="gramStart"/>
      <w:r w:rsidR="009F313A" w:rsidRPr="006D5CB1">
        <w:rPr>
          <w:rFonts w:ascii="Cambria" w:hAnsi="Cambria"/>
          <w:i w:val="0"/>
        </w:rPr>
        <w:t>examination:</w:t>
      </w:r>
      <w:proofErr w:type="gramEnd"/>
      <w:r w:rsidR="0053027C" w:rsidRPr="00371491">
        <w:rPr>
          <w:rFonts w:ascii="Cambria" w:hAnsi="Cambria"/>
          <w:i w:val="0"/>
        </w:rPr>
        <w:t>{</w:t>
      </w:r>
    </w:p>
    <w:p w14:paraId="0DD0D52C" w14:textId="77777777" w:rsidR="00826440" w:rsidRPr="006D5CB1" w:rsidRDefault="009F313A" w:rsidP="00F14B51">
      <w:pPr>
        <w:pStyle w:val="Comment0"/>
        <w:ind w:left="720"/>
        <w:rPr>
          <w:rFonts w:ascii="Cambria" w:hAnsi="Cambria"/>
          <w:i w:val="0"/>
        </w:rPr>
      </w:pPr>
      <w:r w:rsidRPr="006D5CB1">
        <w:rPr>
          <w:rFonts w:ascii="Cambria" w:hAnsi="Cambria"/>
          <w:i w:val="0"/>
        </w:rPr>
        <w:t xml:space="preserve">If </w:t>
      </w:r>
      <w:proofErr w:type="gramStart"/>
      <w:r w:rsidRPr="006D5CB1">
        <w:rPr>
          <w:rFonts w:ascii="Cambria" w:hAnsi="Cambria"/>
          <w:i w:val="0"/>
        </w:rPr>
        <w:t xml:space="preserve">( </w:t>
      </w:r>
      <w:proofErr w:type="spellStart"/>
      <w:r w:rsidR="00B908E6" w:rsidRPr="006D5CB1">
        <w:rPr>
          <w:rFonts w:ascii="Cambria" w:hAnsi="Cambria"/>
          <w:i w:val="0"/>
        </w:rPr>
        <w:t>last</w:t>
      </w:r>
      <w:proofErr w:type="gramEnd"/>
      <w:r w:rsidR="00B908E6" w:rsidRPr="006D5CB1">
        <w:rPr>
          <w:rFonts w:ascii="Cambria" w:hAnsi="Cambria"/>
          <w:i w:val="0"/>
        </w:rPr>
        <w:t>_</w:t>
      </w:r>
      <w:r w:rsidRPr="006D5CB1">
        <w:rPr>
          <w:rFonts w:ascii="Cambria" w:hAnsi="Cambria"/>
          <w:i w:val="0"/>
        </w:rPr>
        <w:t>examination_date</w:t>
      </w:r>
      <w:proofErr w:type="spellEnd"/>
      <w:r w:rsidR="00F14B51" w:rsidRPr="006D5CB1">
        <w:rPr>
          <w:rFonts w:ascii="Cambria" w:hAnsi="Cambria"/>
          <w:i w:val="0"/>
        </w:rPr>
        <w:t xml:space="preserve"> </w:t>
      </w:r>
      <w:r w:rsidRPr="006D5CB1">
        <w:rPr>
          <w:rFonts w:ascii="Cambria" w:hAnsi="Cambria"/>
          <w:i w:val="0"/>
        </w:rPr>
        <w:t>= “doesn’t exist”) OR (</w:t>
      </w:r>
      <w:proofErr w:type="spellStart"/>
      <w:r w:rsidRPr="006D5CB1">
        <w:rPr>
          <w:rFonts w:ascii="Cambria" w:hAnsi="Cambria"/>
          <w:i w:val="0"/>
        </w:rPr>
        <w:t>examination_date</w:t>
      </w:r>
      <w:proofErr w:type="spellEnd"/>
      <w:r w:rsidR="00F14B51" w:rsidRPr="006D5CB1">
        <w:rPr>
          <w:rFonts w:ascii="Cambria" w:hAnsi="Cambria"/>
          <w:i w:val="0"/>
        </w:rPr>
        <w:t xml:space="preserve"> </w:t>
      </w:r>
      <w:r w:rsidRPr="006D5CB1">
        <w:rPr>
          <w:rFonts w:ascii="Cambria" w:hAnsi="Cambria"/>
          <w:i w:val="0"/>
        </w:rPr>
        <w:t>= “1+ year ago”) then</w:t>
      </w:r>
    </w:p>
    <w:p w14:paraId="1F8E9FBA" w14:textId="77777777" w:rsidR="009F313A" w:rsidRPr="006D5CB1" w:rsidRDefault="009F313A" w:rsidP="00F14B51">
      <w:pPr>
        <w:pStyle w:val="Comment0"/>
        <w:rPr>
          <w:rFonts w:ascii="Cambria" w:hAnsi="Cambria"/>
          <w:i w:val="0"/>
        </w:rPr>
      </w:pPr>
      <w:r w:rsidRPr="006D5CB1">
        <w:rPr>
          <w:rFonts w:ascii="Cambria" w:hAnsi="Cambria"/>
          <w:i w:val="0"/>
        </w:rPr>
        <w:tab/>
      </w:r>
      <w:r w:rsidRPr="006D5CB1">
        <w:rPr>
          <w:rFonts w:ascii="Cambria" w:hAnsi="Cambria"/>
          <w:i w:val="0"/>
        </w:rPr>
        <w:tab/>
        <w:t>Set notification date</w:t>
      </w:r>
      <w:r w:rsidR="00F14B51" w:rsidRPr="006D5CB1">
        <w:rPr>
          <w:rFonts w:ascii="Cambria" w:hAnsi="Cambria"/>
          <w:i w:val="0"/>
        </w:rPr>
        <w:t xml:space="preserve"> </w:t>
      </w:r>
      <w:r w:rsidRPr="006D5CB1">
        <w:rPr>
          <w:rFonts w:ascii="Cambria" w:hAnsi="Cambria"/>
          <w:i w:val="0"/>
        </w:rPr>
        <w:t>=</w:t>
      </w:r>
      <w:r w:rsidR="00F14B51" w:rsidRPr="006D5CB1">
        <w:rPr>
          <w:rFonts w:ascii="Cambria" w:hAnsi="Cambria"/>
          <w:i w:val="0"/>
        </w:rPr>
        <w:t xml:space="preserve"> </w:t>
      </w:r>
      <w:r w:rsidRPr="006D5CB1">
        <w:rPr>
          <w:rFonts w:ascii="Cambria" w:hAnsi="Cambria"/>
          <w:i w:val="0"/>
        </w:rPr>
        <w:t>after one month from current date;</w:t>
      </w:r>
    </w:p>
    <w:p w14:paraId="3D925286" w14:textId="77777777" w:rsidR="009F313A" w:rsidRPr="006D5CB1" w:rsidRDefault="009F313A" w:rsidP="00F14B51">
      <w:pPr>
        <w:pStyle w:val="Comment0"/>
        <w:rPr>
          <w:rFonts w:ascii="Cambria" w:hAnsi="Cambria"/>
          <w:i w:val="0"/>
        </w:rPr>
      </w:pPr>
      <w:r w:rsidRPr="006D5CB1">
        <w:rPr>
          <w:rFonts w:ascii="Cambria" w:hAnsi="Cambria"/>
          <w:i w:val="0"/>
        </w:rPr>
        <w:tab/>
        <w:t>Else</w:t>
      </w:r>
    </w:p>
    <w:p w14:paraId="3174C21C" w14:textId="77777777" w:rsidR="009F313A" w:rsidRPr="0053027C" w:rsidRDefault="009F313A" w:rsidP="00F14B51">
      <w:pPr>
        <w:pStyle w:val="Comment0"/>
        <w:ind w:left="1440"/>
        <w:rPr>
          <w:rFonts w:ascii="Cambria" w:hAnsi="Cambria"/>
          <w:i w:val="0"/>
        </w:rPr>
      </w:pPr>
      <w:r w:rsidRPr="006D5CB1">
        <w:rPr>
          <w:rFonts w:ascii="Cambria" w:hAnsi="Cambria"/>
          <w:i w:val="0"/>
        </w:rPr>
        <w:t xml:space="preserve">Set notification date = </w:t>
      </w:r>
      <w:r w:rsidR="00B908E6" w:rsidRPr="006D5CB1">
        <w:rPr>
          <w:rFonts w:ascii="Cambria" w:hAnsi="Cambria"/>
          <w:i w:val="0"/>
        </w:rPr>
        <w:t xml:space="preserve">(retrieve this examination’s frequency) – </w:t>
      </w:r>
      <w:proofErr w:type="spellStart"/>
      <w:r w:rsidR="00B908E6" w:rsidRPr="006D5CB1">
        <w:rPr>
          <w:rFonts w:ascii="Cambria" w:hAnsi="Cambria"/>
          <w:i w:val="0"/>
        </w:rPr>
        <w:t>last_examination_date</w:t>
      </w:r>
      <w:proofErr w:type="spellEnd"/>
      <w:r w:rsidR="00024EC5" w:rsidRPr="006D5CB1">
        <w:rPr>
          <w:rFonts w:ascii="Cambria" w:hAnsi="Cambria"/>
          <w:i w:val="0"/>
        </w:rPr>
        <w:t xml:space="preserve"> – one month</w:t>
      </w:r>
      <w:r w:rsidR="00B908E6" w:rsidRPr="006D5CB1">
        <w:rPr>
          <w:rFonts w:ascii="Cambria" w:hAnsi="Cambria"/>
          <w:i w:val="0"/>
        </w:rPr>
        <w:t>;</w:t>
      </w:r>
      <w:r w:rsidR="00024EC5" w:rsidRPr="006D5CB1">
        <w:rPr>
          <w:rFonts w:ascii="Cambria" w:hAnsi="Cambria"/>
          <w:i w:val="0"/>
        </w:rPr>
        <w:t xml:space="preserve"> //</w:t>
      </w:r>
      <w:r w:rsidR="00024EC5" w:rsidRPr="006D5CB1">
        <w:rPr>
          <w:rFonts w:ascii="Cambria" w:hAnsi="Cambria"/>
          <w:i w:val="0"/>
          <w:lang w:val="el-GR"/>
        </w:rPr>
        <w:t>τα</w:t>
      </w:r>
      <w:r w:rsidR="00024EC5" w:rsidRPr="006D5CB1">
        <w:rPr>
          <w:rFonts w:ascii="Cambria" w:hAnsi="Cambria"/>
          <w:i w:val="0"/>
        </w:rPr>
        <w:t xml:space="preserve"> push notifications </w:t>
      </w:r>
      <w:r w:rsidR="00024EC5" w:rsidRPr="006D5CB1">
        <w:rPr>
          <w:rFonts w:ascii="Cambria" w:hAnsi="Cambria"/>
          <w:i w:val="0"/>
          <w:lang w:val="el-GR"/>
        </w:rPr>
        <w:t>ενεργοποιούνται</w:t>
      </w:r>
      <w:r w:rsidR="00024EC5" w:rsidRPr="006D5CB1">
        <w:rPr>
          <w:rFonts w:ascii="Cambria" w:hAnsi="Cambria"/>
          <w:i w:val="0"/>
        </w:rPr>
        <w:t xml:space="preserve"> </w:t>
      </w:r>
      <w:r w:rsidR="00024EC5" w:rsidRPr="006D5CB1">
        <w:rPr>
          <w:rFonts w:ascii="Cambria" w:hAnsi="Cambria"/>
          <w:i w:val="0"/>
          <w:lang w:val="el-GR"/>
        </w:rPr>
        <w:t>ένα</w:t>
      </w:r>
      <w:r w:rsidR="00024EC5" w:rsidRPr="006D5CB1">
        <w:rPr>
          <w:rFonts w:ascii="Cambria" w:hAnsi="Cambria"/>
          <w:i w:val="0"/>
        </w:rPr>
        <w:t xml:space="preserve"> </w:t>
      </w:r>
      <w:r w:rsidR="00024EC5" w:rsidRPr="006D5CB1">
        <w:rPr>
          <w:rFonts w:ascii="Cambria" w:hAnsi="Cambria"/>
          <w:i w:val="0"/>
          <w:lang w:val="el-GR"/>
        </w:rPr>
        <w:t>μήνα</w:t>
      </w:r>
      <w:r w:rsidR="00024EC5" w:rsidRPr="006D5CB1">
        <w:rPr>
          <w:rFonts w:ascii="Cambria" w:hAnsi="Cambria"/>
          <w:i w:val="0"/>
        </w:rPr>
        <w:t xml:space="preserve"> </w:t>
      </w:r>
      <w:r w:rsidR="00024EC5" w:rsidRPr="006D5CB1">
        <w:rPr>
          <w:rFonts w:ascii="Cambria" w:hAnsi="Cambria"/>
          <w:i w:val="0"/>
          <w:lang w:val="el-GR"/>
        </w:rPr>
        <w:t>πριν</w:t>
      </w:r>
      <w:r w:rsidR="00024EC5" w:rsidRPr="006D5CB1">
        <w:rPr>
          <w:rFonts w:ascii="Cambria" w:hAnsi="Cambria"/>
          <w:i w:val="0"/>
        </w:rPr>
        <w:t xml:space="preserve"> </w:t>
      </w:r>
      <w:r w:rsidR="00024EC5" w:rsidRPr="006D5CB1">
        <w:rPr>
          <w:rFonts w:ascii="Cambria" w:hAnsi="Cambria"/>
          <w:i w:val="0"/>
          <w:lang w:val="el-GR"/>
        </w:rPr>
        <w:t>την</w:t>
      </w:r>
      <w:r w:rsidR="00024EC5" w:rsidRPr="006D5CB1">
        <w:rPr>
          <w:rFonts w:ascii="Cambria" w:hAnsi="Cambria"/>
          <w:i w:val="0"/>
        </w:rPr>
        <w:t xml:space="preserve"> </w:t>
      </w:r>
      <w:r w:rsidR="00024EC5" w:rsidRPr="006D5CB1">
        <w:rPr>
          <w:rFonts w:ascii="Cambria" w:hAnsi="Cambria"/>
          <w:i w:val="0"/>
          <w:lang w:val="el-GR"/>
        </w:rPr>
        <w:t>προτεινόμενη</w:t>
      </w:r>
      <w:r w:rsidR="00024EC5" w:rsidRPr="006D5CB1">
        <w:rPr>
          <w:rFonts w:ascii="Cambria" w:hAnsi="Cambria"/>
          <w:i w:val="0"/>
        </w:rPr>
        <w:t xml:space="preserve"> </w:t>
      </w:r>
      <w:r w:rsidR="00024EC5" w:rsidRPr="006D5CB1">
        <w:rPr>
          <w:rFonts w:ascii="Cambria" w:hAnsi="Cambria"/>
          <w:i w:val="0"/>
          <w:lang w:val="el-GR"/>
        </w:rPr>
        <w:t>ημερομηνία</w:t>
      </w:r>
      <w:r w:rsidR="00024EC5" w:rsidRPr="006D5CB1">
        <w:rPr>
          <w:rFonts w:ascii="Cambria" w:hAnsi="Cambria"/>
          <w:i w:val="0"/>
        </w:rPr>
        <w:t xml:space="preserve"> </w:t>
      </w:r>
      <w:r w:rsidR="00024EC5" w:rsidRPr="006D5CB1">
        <w:rPr>
          <w:rFonts w:ascii="Cambria" w:hAnsi="Cambria"/>
          <w:i w:val="0"/>
          <w:lang w:val="el-GR"/>
        </w:rPr>
        <w:t>διεκπεραίωσης</w:t>
      </w:r>
      <w:r w:rsidR="00024EC5" w:rsidRPr="006D5CB1">
        <w:rPr>
          <w:rFonts w:ascii="Cambria" w:hAnsi="Cambria"/>
          <w:i w:val="0"/>
        </w:rPr>
        <w:t xml:space="preserve"> </w:t>
      </w:r>
      <w:r w:rsidR="0053027C">
        <w:rPr>
          <w:rFonts w:ascii="Cambria" w:hAnsi="Cambria"/>
          <w:i w:val="0"/>
          <w:lang w:val="el-GR"/>
        </w:rPr>
        <w:t>της</w:t>
      </w:r>
    </w:p>
    <w:p w14:paraId="6747876F" w14:textId="77777777" w:rsidR="0053027C" w:rsidRPr="00371491" w:rsidRDefault="0053027C" w:rsidP="0053027C">
      <w:pPr>
        <w:pStyle w:val="Comment0"/>
        <w:rPr>
          <w:rFonts w:ascii="Cambria" w:hAnsi="Cambria"/>
          <w:i w:val="0"/>
        </w:rPr>
      </w:pPr>
      <w:r w:rsidRPr="00371491">
        <w:rPr>
          <w:rFonts w:ascii="Cambria" w:hAnsi="Cambria"/>
          <w:i w:val="0"/>
        </w:rPr>
        <w:lastRenderedPageBreak/>
        <w:t>}</w:t>
      </w:r>
    </w:p>
    <w:p w14:paraId="3E23904E" w14:textId="77777777" w:rsidR="00024EC5" w:rsidRPr="006D5CB1" w:rsidRDefault="00F14B51" w:rsidP="00F14B51">
      <w:pPr>
        <w:pStyle w:val="Comment0"/>
        <w:rPr>
          <w:rFonts w:ascii="Cambria" w:hAnsi="Cambria"/>
          <w:i w:val="0"/>
        </w:rPr>
      </w:pPr>
      <w:proofErr w:type="gramStart"/>
      <w:r w:rsidRPr="006D5CB1">
        <w:rPr>
          <w:rFonts w:ascii="Cambria" w:hAnsi="Cambria"/>
          <w:i w:val="0"/>
        </w:rPr>
        <w:t>r</w:t>
      </w:r>
      <w:r w:rsidR="00024EC5" w:rsidRPr="006D5CB1">
        <w:rPr>
          <w:rFonts w:ascii="Cambria" w:hAnsi="Cambria"/>
          <w:i w:val="0"/>
        </w:rPr>
        <w:t>epeat{</w:t>
      </w:r>
      <w:proofErr w:type="gramEnd"/>
    </w:p>
    <w:p w14:paraId="7563D826" w14:textId="77777777" w:rsidR="00B908E6" w:rsidRPr="006D5CB1" w:rsidRDefault="00B908E6" w:rsidP="00F14B51">
      <w:pPr>
        <w:pStyle w:val="Comment0"/>
        <w:ind w:firstLine="720"/>
        <w:rPr>
          <w:rFonts w:ascii="Cambria" w:hAnsi="Cambria"/>
          <w:i w:val="0"/>
        </w:rPr>
      </w:pPr>
      <w:r w:rsidRPr="006D5CB1">
        <w:rPr>
          <w:rFonts w:ascii="Cambria" w:hAnsi="Cambria"/>
          <w:i w:val="0"/>
        </w:rPr>
        <w:t xml:space="preserve">Retrieve </w:t>
      </w:r>
      <w:proofErr w:type="spellStart"/>
      <w:r w:rsidRPr="006D5CB1">
        <w:rPr>
          <w:rFonts w:ascii="Cambria" w:hAnsi="Cambria"/>
          <w:i w:val="0"/>
        </w:rPr>
        <w:t>notification_time</w:t>
      </w:r>
      <w:proofErr w:type="spellEnd"/>
      <w:proofErr w:type="gramStart"/>
      <w:r w:rsidRPr="006D5CB1">
        <w:rPr>
          <w:rFonts w:ascii="Cambria" w:hAnsi="Cambria"/>
          <w:i w:val="0"/>
        </w:rPr>
        <w:t>;</w:t>
      </w:r>
      <w:proofErr w:type="gramEnd"/>
    </w:p>
    <w:p w14:paraId="12682584" w14:textId="77777777" w:rsidR="00B908E6" w:rsidRPr="006D5CB1" w:rsidRDefault="00B908E6" w:rsidP="00F14B51">
      <w:pPr>
        <w:pStyle w:val="Comment0"/>
        <w:ind w:firstLine="720"/>
        <w:rPr>
          <w:rFonts w:ascii="Cambria" w:hAnsi="Cambria"/>
          <w:i w:val="0"/>
        </w:rPr>
      </w:pPr>
      <w:r w:rsidRPr="006D5CB1">
        <w:rPr>
          <w:rFonts w:ascii="Cambria" w:hAnsi="Cambria"/>
          <w:i w:val="0"/>
        </w:rPr>
        <w:t>If (current date</w:t>
      </w:r>
      <w:r w:rsidR="00F14B51" w:rsidRPr="006D5CB1">
        <w:rPr>
          <w:rFonts w:ascii="Cambria" w:hAnsi="Cambria"/>
          <w:i w:val="0"/>
        </w:rPr>
        <w:t xml:space="preserve"> </w:t>
      </w:r>
      <w:r w:rsidRPr="006D5CB1">
        <w:rPr>
          <w:rFonts w:ascii="Cambria" w:hAnsi="Cambria"/>
          <w:i w:val="0"/>
        </w:rPr>
        <w:t>=</w:t>
      </w:r>
      <w:r w:rsidR="00F14B51" w:rsidRPr="006D5CB1">
        <w:rPr>
          <w:rFonts w:ascii="Cambria" w:hAnsi="Cambria"/>
          <w:i w:val="0"/>
        </w:rPr>
        <w:t xml:space="preserve"> </w:t>
      </w:r>
      <w:r w:rsidRPr="006D5CB1">
        <w:rPr>
          <w:rFonts w:ascii="Cambria" w:hAnsi="Cambria"/>
          <w:i w:val="0"/>
        </w:rPr>
        <w:t>notification date</w:t>
      </w:r>
      <w:r w:rsidR="00F14B51" w:rsidRPr="006D5CB1">
        <w:rPr>
          <w:rFonts w:ascii="Cambria" w:hAnsi="Cambria"/>
          <w:i w:val="0"/>
        </w:rPr>
        <w:t>)</w:t>
      </w:r>
      <w:r w:rsidRPr="006D5CB1">
        <w:rPr>
          <w:rFonts w:ascii="Cambria" w:hAnsi="Cambria"/>
          <w:i w:val="0"/>
        </w:rPr>
        <w:t xml:space="preserve"> AND </w:t>
      </w:r>
      <w:r w:rsidR="00F14B51" w:rsidRPr="006D5CB1">
        <w:rPr>
          <w:rFonts w:ascii="Cambria" w:hAnsi="Cambria"/>
          <w:i w:val="0"/>
        </w:rPr>
        <w:t>(</w:t>
      </w:r>
      <w:r w:rsidRPr="006D5CB1">
        <w:rPr>
          <w:rFonts w:ascii="Cambria" w:hAnsi="Cambria"/>
          <w:i w:val="0"/>
        </w:rPr>
        <w:t>current time = notification time) then</w:t>
      </w:r>
    </w:p>
    <w:p w14:paraId="4073E83C" w14:textId="77777777" w:rsidR="00B908E6" w:rsidRPr="006D5CB1" w:rsidRDefault="00B908E6"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proofErr w:type="gramStart"/>
      <w:r w:rsidRPr="006D5CB1">
        <w:rPr>
          <w:rFonts w:ascii="Cambria" w:hAnsi="Cambria"/>
          <w:i w:val="0"/>
        </w:rPr>
        <w:t>push</w:t>
      </w:r>
      <w:proofErr w:type="gramEnd"/>
      <w:r w:rsidRPr="006D5CB1">
        <w:rPr>
          <w:rFonts w:ascii="Cambria" w:hAnsi="Cambria"/>
          <w:i w:val="0"/>
        </w:rPr>
        <w:t xml:space="preserve"> notification</w:t>
      </w:r>
      <w:r w:rsidR="00024EC5" w:rsidRPr="006D5CB1">
        <w:rPr>
          <w:rFonts w:ascii="Cambria" w:hAnsi="Cambria"/>
          <w:i w:val="0"/>
        </w:rPr>
        <w:t xml:space="preserve"> </w:t>
      </w:r>
      <w:r w:rsidRPr="006D5CB1">
        <w:rPr>
          <w:rFonts w:ascii="Cambria" w:hAnsi="Cambria"/>
          <w:i w:val="0"/>
        </w:rPr>
        <w:t>(</w:t>
      </w:r>
      <w:r w:rsidR="00024EC5" w:rsidRPr="006D5CB1">
        <w:rPr>
          <w:rFonts w:ascii="Cambria" w:hAnsi="Cambria"/>
          <w:i w:val="0"/>
        </w:rPr>
        <w:t>appointment reminder</w:t>
      </w:r>
      <w:r w:rsidRPr="006D5CB1">
        <w:rPr>
          <w:rFonts w:ascii="Cambria" w:hAnsi="Cambria"/>
          <w:i w:val="0"/>
        </w:rPr>
        <w:t>)</w:t>
      </w:r>
      <w:r w:rsidR="00024EC5" w:rsidRPr="006D5CB1">
        <w:rPr>
          <w:rFonts w:ascii="Cambria" w:hAnsi="Cambria"/>
          <w:i w:val="0"/>
        </w:rPr>
        <w:t>;</w:t>
      </w:r>
    </w:p>
    <w:p w14:paraId="39A110E0" w14:textId="77777777" w:rsidR="00B908E6" w:rsidRPr="006D5CB1" w:rsidRDefault="00B908E6"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(push notification postponed)</w:t>
      </w:r>
    </w:p>
    <w:p w14:paraId="73113B5C" w14:textId="77777777" w:rsidR="00B908E6" w:rsidRPr="006D5CB1" w:rsidRDefault="00B908E6" w:rsidP="00F14B51">
      <w:pPr>
        <w:pStyle w:val="Comment0"/>
        <w:rPr>
          <w:rFonts w:ascii="Cambria" w:hAnsi="Cambria"/>
          <w:i w:val="0"/>
        </w:rPr>
      </w:pPr>
      <w:r w:rsidRPr="006D5CB1">
        <w:rPr>
          <w:rFonts w:ascii="Cambria" w:hAnsi="Cambria"/>
          <w:i w:val="0"/>
        </w:rPr>
        <w:tab/>
      </w:r>
      <w:r w:rsidRPr="006D5CB1">
        <w:rPr>
          <w:rFonts w:ascii="Cambria" w:hAnsi="Cambria"/>
          <w:i w:val="0"/>
        </w:rPr>
        <w:tab/>
      </w:r>
      <w:r w:rsidR="00F14B51" w:rsidRPr="006D5CB1">
        <w:rPr>
          <w:rFonts w:ascii="Cambria" w:hAnsi="Cambria"/>
          <w:i w:val="0"/>
        </w:rPr>
        <w:tab/>
      </w:r>
      <w:proofErr w:type="gramStart"/>
      <w:r w:rsidR="00024EC5" w:rsidRPr="006D5CB1">
        <w:rPr>
          <w:rFonts w:ascii="Cambria" w:hAnsi="Cambria"/>
          <w:i w:val="0"/>
        </w:rPr>
        <w:t>set</w:t>
      </w:r>
      <w:proofErr w:type="gramEnd"/>
      <w:r w:rsidR="00024EC5" w:rsidRPr="006D5CB1">
        <w:rPr>
          <w:rFonts w:ascii="Cambria" w:hAnsi="Cambria"/>
          <w:i w:val="0"/>
        </w:rPr>
        <w:t xml:space="preserve"> notification date = after one week from current date;</w:t>
      </w:r>
    </w:p>
    <w:p w14:paraId="771F3E64" w14:textId="77777777" w:rsidR="00024EC5" w:rsidRPr="006D5CB1" w:rsidRDefault="00024EC5"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proofErr w:type="gramStart"/>
      <w:r w:rsidRPr="006D5CB1">
        <w:rPr>
          <w:rFonts w:ascii="Cambria" w:hAnsi="Cambria"/>
          <w:i w:val="0"/>
        </w:rPr>
        <w:t>else</w:t>
      </w:r>
      <w:proofErr w:type="gramEnd"/>
    </w:p>
    <w:p w14:paraId="04A979D8" w14:textId="77777777" w:rsidR="00024EC5" w:rsidRPr="006D5CB1" w:rsidRDefault="00024EC5"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proofErr w:type="gramStart"/>
      <w:r w:rsidR="00BA5B07" w:rsidRPr="006D5CB1">
        <w:rPr>
          <w:rFonts w:ascii="Cambria" w:hAnsi="Cambria"/>
          <w:i w:val="0"/>
        </w:rPr>
        <w:t>view</w:t>
      </w:r>
      <w:proofErr w:type="gramEnd"/>
      <w:r w:rsidR="00BA5B07" w:rsidRPr="006D5CB1">
        <w:rPr>
          <w:rFonts w:ascii="Cambria" w:hAnsi="Cambria"/>
          <w:i w:val="0"/>
        </w:rPr>
        <w:t xml:space="preserve"> options (yes, no);</w:t>
      </w:r>
    </w:p>
    <w:p w14:paraId="74B3FC27" w14:textId="77777777"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(selection = no) then</w:t>
      </w:r>
    </w:p>
    <w:p w14:paraId="37DD5636" w14:textId="77777777"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set</w:t>
      </w:r>
      <w:proofErr w:type="gramEnd"/>
      <w:r w:rsidRPr="006D5CB1">
        <w:rPr>
          <w:rFonts w:ascii="Cambria" w:hAnsi="Cambria"/>
          <w:i w:val="0"/>
        </w:rPr>
        <w:t xml:space="preserve"> notification date = after one week from current date;</w:t>
      </w:r>
    </w:p>
    <w:p w14:paraId="41411AC7" w14:textId="77777777"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proofErr w:type="gramStart"/>
      <w:r w:rsidRPr="006D5CB1">
        <w:rPr>
          <w:rFonts w:ascii="Cambria" w:hAnsi="Cambria"/>
          <w:i w:val="0"/>
        </w:rPr>
        <w:t>else</w:t>
      </w:r>
      <w:proofErr w:type="gramEnd"/>
      <w:r w:rsidRPr="006D5CB1">
        <w:rPr>
          <w:rFonts w:ascii="Cambria" w:hAnsi="Cambria"/>
          <w:i w:val="0"/>
        </w:rPr>
        <w:t xml:space="preserve"> //if selection = yes</w:t>
      </w:r>
    </w:p>
    <w:p w14:paraId="79AD10DE" w14:textId="77777777" w:rsidR="00BA5B07" w:rsidRPr="006D5CB1" w:rsidRDefault="00BA5B07" w:rsidP="00F14B51">
      <w:pPr>
        <w:pStyle w:val="Comment0"/>
        <w:rPr>
          <w:rFonts w:ascii="Cambria" w:hAnsi="Cambria"/>
          <w:i w:val="0"/>
        </w:rPr>
      </w:pPr>
      <w:r w:rsidRPr="006D5CB1">
        <w:rPr>
          <w:rFonts w:ascii="Cambria" w:hAnsi="Cambria"/>
          <w:i w:val="0"/>
        </w:rPr>
        <w:tab/>
      </w:r>
      <w:r w:rsidR="00F14B51"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read</w:t>
      </w:r>
      <w:proofErr w:type="gramEnd"/>
      <w:r w:rsidRPr="006D5CB1">
        <w:rPr>
          <w:rFonts w:ascii="Cambria" w:hAnsi="Cambria"/>
          <w:i w:val="0"/>
        </w:rPr>
        <w:t xml:space="preserve"> </w:t>
      </w:r>
      <w:proofErr w:type="spellStart"/>
      <w:r w:rsidRPr="006D5CB1">
        <w:rPr>
          <w:rFonts w:ascii="Cambria" w:hAnsi="Cambria"/>
          <w:i w:val="0"/>
        </w:rPr>
        <w:t>appointment_date</w:t>
      </w:r>
      <w:proofErr w:type="spellEnd"/>
      <w:r w:rsidRPr="006D5CB1">
        <w:rPr>
          <w:rFonts w:ascii="Cambria" w:hAnsi="Cambria"/>
          <w:i w:val="0"/>
        </w:rPr>
        <w:t>;</w:t>
      </w:r>
      <w:r w:rsidR="00F146CF" w:rsidRPr="006D5CB1">
        <w:rPr>
          <w:rFonts w:ascii="Cambria" w:hAnsi="Cambria"/>
          <w:i w:val="0"/>
        </w:rPr>
        <w:t xml:space="preserve"> //when user submits information</w:t>
      </w:r>
    </w:p>
    <w:p w14:paraId="7F6D06E9" w14:textId="77777777"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if</w:t>
      </w:r>
      <w:proofErr w:type="gramEnd"/>
      <w:r w:rsidRPr="006D5CB1">
        <w:rPr>
          <w:rFonts w:ascii="Cambria" w:hAnsi="Cambria"/>
          <w:i w:val="0"/>
        </w:rPr>
        <w:t xml:space="preserve"> (</w:t>
      </w:r>
      <w:proofErr w:type="spellStart"/>
      <w:r w:rsidRPr="006D5CB1">
        <w:rPr>
          <w:rFonts w:ascii="Cambria" w:hAnsi="Cambria"/>
          <w:i w:val="0"/>
        </w:rPr>
        <w:t>appointment_date</w:t>
      </w:r>
      <w:proofErr w:type="spellEnd"/>
      <w:r w:rsidRPr="006D5CB1">
        <w:rPr>
          <w:rFonts w:ascii="Cambria" w:hAnsi="Cambria"/>
          <w:i w:val="0"/>
        </w:rPr>
        <w:t xml:space="preserve"> </w:t>
      </w:r>
      <w:proofErr w:type="spellStart"/>
      <w:r w:rsidRPr="006D5CB1">
        <w:rPr>
          <w:rFonts w:ascii="Cambria" w:hAnsi="Cambria"/>
          <w:i w:val="0"/>
        </w:rPr>
        <w:t>isEmpty</w:t>
      </w:r>
      <w:proofErr w:type="spellEnd"/>
      <w:r w:rsidRPr="006D5CB1">
        <w:rPr>
          <w:rFonts w:ascii="Cambria" w:hAnsi="Cambria"/>
          <w:i w:val="0"/>
        </w:rPr>
        <w:t>) then</w:t>
      </w:r>
    </w:p>
    <w:p w14:paraId="14AF1900" w14:textId="77777777"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set</w:t>
      </w:r>
      <w:proofErr w:type="gramEnd"/>
      <w:r w:rsidRPr="006D5CB1">
        <w:rPr>
          <w:rFonts w:ascii="Cambria" w:hAnsi="Cambria"/>
          <w:i w:val="0"/>
        </w:rPr>
        <w:t xml:space="preserve"> notification date = after one week from current date;</w:t>
      </w:r>
    </w:p>
    <w:p w14:paraId="1C5ECE53" w14:textId="77777777" w:rsidR="00F146CF"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else</w:t>
      </w:r>
      <w:proofErr w:type="gramEnd"/>
      <w:r w:rsidRPr="006D5CB1">
        <w:rPr>
          <w:rFonts w:ascii="Cambria" w:hAnsi="Cambria"/>
          <w:i w:val="0"/>
        </w:rPr>
        <w:t xml:space="preserve"> //</w:t>
      </w:r>
      <w:proofErr w:type="spellStart"/>
      <w:r w:rsidRPr="006D5CB1">
        <w:rPr>
          <w:rFonts w:ascii="Cambria" w:hAnsi="Cambria"/>
          <w:i w:val="0"/>
        </w:rPr>
        <w:t>appointment_date</w:t>
      </w:r>
      <w:proofErr w:type="spellEnd"/>
      <w:r w:rsidRPr="006D5CB1">
        <w:rPr>
          <w:rFonts w:ascii="Cambria" w:hAnsi="Cambria"/>
          <w:i w:val="0"/>
        </w:rPr>
        <w:t xml:space="preserve"> is not empty</w:t>
      </w:r>
    </w:p>
    <w:p w14:paraId="7C1DF7E7" w14:textId="77777777" w:rsidR="00E50723" w:rsidRPr="006D5CB1" w:rsidRDefault="00F146CF"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set</w:t>
      </w:r>
      <w:proofErr w:type="gramEnd"/>
      <w:r w:rsidRPr="006D5CB1">
        <w:rPr>
          <w:rFonts w:ascii="Cambria" w:hAnsi="Cambria"/>
          <w:i w:val="0"/>
        </w:rPr>
        <w:t xml:space="preserve"> notification date = </w:t>
      </w:r>
      <w:proofErr w:type="spellStart"/>
      <w:r w:rsidRPr="006D5CB1">
        <w:rPr>
          <w:rFonts w:ascii="Cambria" w:hAnsi="Cambria"/>
          <w:i w:val="0"/>
        </w:rPr>
        <w:t>appointment_date</w:t>
      </w:r>
      <w:proofErr w:type="spellEnd"/>
      <w:r w:rsidRPr="006D5CB1">
        <w:rPr>
          <w:rFonts w:ascii="Cambria" w:hAnsi="Cambria"/>
          <w:i w:val="0"/>
        </w:rPr>
        <w:t xml:space="preserve"> + one week;</w:t>
      </w:r>
    </w:p>
    <w:p w14:paraId="24BC4A23" w14:textId="77777777"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Pr="006D5CB1">
        <w:rPr>
          <w:rFonts w:ascii="Cambria" w:hAnsi="Cambria"/>
          <w:i w:val="0"/>
        </w:rPr>
        <w:tab/>
      </w:r>
      <w:proofErr w:type="spellStart"/>
      <w:r w:rsidRPr="006D5CB1">
        <w:rPr>
          <w:rFonts w:ascii="Cambria" w:hAnsi="Cambria"/>
          <w:i w:val="0"/>
        </w:rPr>
        <w:t>exist_appointment</w:t>
      </w:r>
      <w:proofErr w:type="spellEnd"/>
      <w:r w:rsidR="00B150F7" w:rsidRPr="002E39E0">
        <w:rPr>
          <w:rFonts w:ascii="Cambria" w:hAnsi="Cambria"/>
          <w:i w:val="0"/>
        </w:rPr>
        <w:t xml:space="preserve"> </w:t>
      </w:r>
      <w:r w:rsidRPr="006D5CB1">
        <w:rPr>
          <w:rFonts w:ascii="Cambria" w:hAnsi="Cambria"/>
          <w:i w:val="0"/>
        </w:rPr>
        <w:t>=</w:t>
      </w:r>
      <w:r w:rsidR="00B150F7" w:rsidRPr="002E39E0">
        <w:rPr>
          <w:rFonts w:ascii="Cambria" w:hAnsi="Cambria"/>
          <w:i w:val="0"/>
        </w:rPr>
        <w:t xml:space="preserve"> </w:t>
      </w:r>
      <w:r w:rsidRPr="006D5CB1">
        <w:rPr>
          <w:rFonts w:ascii="Cambria" w:hAnsi="Cambria"/>
          <w:i w:val="0"/>
        </w:rPr>
        <w:t>true;</w:t>
      </w:r>
    </w:p>
    <w:p w14:paraId="6674E5DF" w14:textId="77777777"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00076FC0" w:rsidRPr="006D5CB1">
        <w:rPr>
          <w:rFonts w:ascii="Cambria" w:hAnsi="Cambria"/>
          <w:i w:val="0"/>
        </w:rPr>
        <w:tab/>
      </w:r>
      <w:r w:rsidR="00076FC0" w:rsidRPr="006D5CB1">
        <w:rPr>
          <w:rFonts w:ascii="Cambria" w:hAnsi="Cambria"/>
          <w:i w:val="0"/>
        </w:rPr>
        <w:tab/>
      </w:r>
      <w:proofErr w:type="gramStart"/>
      <w:r w:rsidRPr="006D5CB1">
        <w:rPr>
          <w:rFonts w:ascii="Cambria" w:hAnsi="Cambria"/>
          <w:i w:val="0"/>
        </w:rPr>
        <w:t>while</w:t>
      </w:r>
      <w:proofErr w:type="gramEnd"/>
      <w:r w:rsidRPr="006D5CB1">
        <w:rPr>
          <w:rFonts w:ascii="Cambria" w:hAnsi="Cambria"/>
          <w:i w:val="0"/>
        </w:rPr>
        <w:t xml:space="preserve"> (</w:t>
      </w:r>
      <w:proofErr w:type="spellStart"/>
      <w:r w:rsidRPr="006D5CB1">
        <w:rPr>
          <w:rFonts w:ascii="Cambria" w:hAnsi="Cambria"/>
          <w:i w:val="0"/>
        </w:rPr>
        <w:t>exist_appointment</w:t>
      </w:r>
      <w:proofErr w:type="spellEnd"/>
      <w:r w:rsidRPr="006D5CB1">
        <w:rPr>
          <w:rFonts w:ascii="Cambria" w:hAnsi="Cambria"/>
          <w:i w:val="0"/>
        </w:rPr>
        <w:t>){</w:t>
      </w:r>
    </w:p>
    <w:p w14:paraId="2DA38EF4" w14:textId="77777777" w:rsidR="00E50723" w:rsidRPr="006D5CB1" w:rsidRDefault="00E50723"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r w:rsidR="00076FC0" w:rsidRPr="006D5CB1">
        <w:rPr>
          <w:rFonts w:ascii="Cambria" w:hAnsi="Cambria"/>
          <w:i w:val="0"/>
        </w:rPr>
        <w:tab/>
      </w:r>
      <w:r w:rsidR="00076FC0" w:rsidRPr="006D5CB1">
        <w:rPr>
          <w:rFonts w:ascii="Cambria" w:hAnsi="Cambria"/>
          <w:i w:val="0"/>
        </w:rPr>
        <w:tab/>
      </w:r>
      <w:proofErr w:type="gramStart"/>
      <w:r w:rsidRPr="006D5CB1">
        <w:rPr>
          <w:rFonts w:ascii="Cambria" w:hAnsi="Cambria"/>
          <w:i w:val="0"/>
        </w:rPr>
        <w:t>push</w:t>
      </w:r>
      <w:proofErr w:type="gramEnd"/>
      <w:r w:rsidRPr="006D5CB1">
        <w:rPr>
          <w:rFonts w:ascii="Cambria" w:hAnsi="Cambria"/>
          <w:i w:val="0"/>
        </w:rPr>
        <w:t xml:space="preserve"> notification (examination completion);</w:t>
      </w:r>
    </w:p>
    <w:p w14:paraId="76AFF28A" w14:textId="77777777"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proofErr w:type="gramStart"/>
      <w:r w:rsidR="00E50723" w:rsidRPr="006D5CB1">
        <w:rPr>
          <w:rFonts w:ascii="Cambria" w:hAnsi="Cambria"/>
          <w:i w:val="0"/>
        </w:rPr>
        <w:t>if</w:t>
      </w:r>
      <w:proofErr w:type="gramEnd"/>
      <w:r w:rsidR="00E50723" w:rsidRPr="006D5CB1">
        <w:rPr>
          <w:rFonts w:ascii="Cambria" w:hAnsi="Cambria"/>
          <w:i w:val="0"/>
        </w:rPr>
        <w:t xml:space="preserve"> (push notification postponed)</w:t>
      </w:r>
    </w:p>
    <w:p w14:paraId="56F89869" w14:textId="77777777" w:rsidR="00E50723" w:rsidRPr="006D5CB1" w:rsidRDefault="00E50723" w:rsidP="00F14B51">
      <w:pPr>
        <w:pStyle w:val="Comment0"/>
        <w:ind w:left="4320"/>
        <w:rPr>
          <w:rFonts w:ascii="Cambria" w:hAnsi="Cambria"/>
          <w:i w:val="0"/>
        </w:rPr>
      </w:pPr>
      <w:proofErr w:type="gramStart"/>
      <w:r w:rsidRPr="006D5CB1">
        <w:rPr>
          <w:rFonts w:ascii="Cambria" w:hAnsi="Cambria"/>
          <w:i w:val="0"/>
        </w:rPr>
        <w:t>set</w:t>
      </w:r>
      <w:proofErr w:type="gramEnd"/>
      <w:r w:rsidRPr="006D5CB1">
        <w:rPr>
          <w:rFonts w:ascii="Cambria" w:hAnsi="Cambria"/>
          <w:i w:val="0"/>
        </w:rPr>
        <w:t xml:space="preserve"> notification date = current date + one week;</w:t>
      </w:r>
    </w:p>
    <w:p w14:paraId="19FBCCCA" w14:textId="77777777"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proofErr w:type="gramStart"/>
      <w:r w:rsidR="00E50723" w:rsidRPr="006D5CB1">
        <w:rPr>
          <w:rFonts w:ascii="Cambria" w:hAnsi="Cambria"/>
          <w:i w:val="0"/>
        </w:rPr>
        <w:t>else</w:t>
      </w:r>
      <w:proofErr w:type="gramEnd"/>
      <w:r w:rsidR="00E50723" w:rsidRPr="006D5CB1">
        <w:rPr>
          <w:rFonts w:ascii="Cambria" w:hAnsi="Cambria"/>
          <w:i w:val="0"/>
        </w:rPr>
        <w:t xml:space="preserve"> </w:t>
      </w:r>
    </w:p>
    <w:p w14:paraId="6BEC1049" w14:textId="77777777" w:rsidR="00E50723"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r w:rsidR="00E50723" w:rsidRPr="006D5CB1">
        <w:rPr>
          <w:rFonts w:ascii="Cambria" w:hAnsi="Cambria"/>
          <w:i w:val="0"/>
        </w:rPr>
        <w:tab/>
      </w:r>
      <w:proofErr w:type="gramStart"/>
      <w:r w:rsidR="006F0028" w:rsidRPr="006D5CB1">
        <w:rPr>
          <w:rFonts w:ascii="Cambria" w:hAnsi="Cambria"/>
          <w:i w:val="0"/>
        </w:rPr>
        <w:t>view</w:t>
      </w:r>
      <w:proofErr w:type="gramEnd"/>
      <w:r w:rsidR="006F0028" w:rsidRPr="006D5CB1">
        <w:rPr>
          <w:rFonts w:ascii="Cambria" w:hAnsi="Cambria"/>
          <w:i w:val="0"/>
        </w:rPr>
        <w:t xml:space="preserve"> options (yes, </w:t>
      </w:r>
      <w:r w:rsidR="00E50723" w:rsidRPr="006D5CB1">
        <w:rPr>
          <w:rFonts w:ascii="Cambria" w:hAnsi="Cambria"/>
          <w:i w:val="0"/>
        </w:rPr>
        <w:t>no);</w:t>
      </w:r>
    </w:p>
    <w:p w14:paraId="5A39B57B" w14:textId="77777777" w:rsidR="006F0028"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proofErr w:type="gramStart"/>
      <w:r w:rsidR="006F0028" w:rsidRPr="006D5CB1">
        <w:rPr>
          <w:rFonts w:ascii="Cambria" w:hAnsi="Cambria"/>
          <w:i w:val="0"/>
        </w:rPr>
        <w:t>if</w:t>
      </w:r>
      <w:proofErr w:type="gramEnd"/>
      <w:r w:rsidR="006F0028" w:rsidRPr="006D5CB1">
        <w:rPr>
          <w:rFonts w:ascii="Cambria" w:hAnsi="Cambria"/>
          <w:i w:val="0"/>
        </w:rPr>
        <w:t xml:space="preserve"> (selection=yes) then</w:t>
      </w:r>
    </w:p>
    <w:p w14:paraId="72F41E5A" w14:textId="77777777" w:rsidR="006F0028" w:rsidRPr="006D5CB1" w:rsidRDefault="006F0028" w:rsidP="00F14B51">
      <w:pPr>
        <w:pStyle w:val="Comment0"/>
        <w:ind w:left="5040"/>
        <w:rPr>
          <w:rFonts w:ascii="Cambria" w:hAnsi="Cambria"/>
          <w:i w:val="0"/>
        </w:rPr>
      </w:pPr>
      <w:proofErr w:type="gramStart"/>
      <w:r w:rsidRPr="006D5CB1">
        <w:rPr>
          <w:rFonts w:ascii="Cambria" w:hAnsi="Cambria"/>
          <w:i w:val="0"/>
        </w:rPr>
        <w:t>set</w:t>
      </w:r>
      <w:proofErr w:type="gramEnd"/>
      <w:r w:rsidRPr="006D5CB1">
        <w:rPr>
          <w:rFonts w:ascii="Cambria" w:hAnsi="Cambria"/>
          <w:i w:val="0"/>
        </w:rPr>
        <w:t xml:space="preserve"> notification date = current date + this examination’s frequency;</w:t>
      </w:r>
    </w:p>
    <w:p w14:paraId="1A3D4767" w14:textId="77777777" w:rsidR="006F0028" w:rsidRPr="006D5CB1" w:rsidRDefault="00076FC0" w:rsidP="00F14B51">
      <w:pPr>
        <w:pStyle w:val="Comment0"/>
        <w:rPr>
          <w:rFonts w:ascii="Cambria" w:hAnsi="Cambria"/>
          <w:i w:val="0"/>
        </w:rPr>
      </w:pPr>
      <w:r w:rsidRPr="006D5CB1">
        <w:rPr>
          <w:rFonts w:ascii="Cambria" w:hAnsi="Cambria"/>
          <w:i w:val="0"/>
        </w:rPr>
        <w:tab/>
      </w:r>
      <w:r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r w:rsidR="006F0028" w:rsidRPr="006D5CB1">
        <w:rPr>
          <w:rFonts w:ascii="Cambria" w:hAnsi="Cambria"/>
          <w:i w:val="0"/>
        </w:rPr>
        <w:tab/>
      </w:r>
      <w:proofErr w:type="gramStart"/>
      <w:r w:rsidR="006F0028" w:rsidRPr="006D5CB1">
        <w:rPr>
          <w:rFonts w:ascii="Cambria" w:hAnsi="Cambria"/>
          <w:i w:val="0"/>
        </w:rPr>
        <w:t>else</w:t>
      </w:r>
      <w:proofErr w:type="gramEnd"/>
      <w:r w:rsidR="006F0028" w:rsidRPr="006D5CB1">
        <w:rPr>
          <w:rFonts w:ascii="Cambria" w:hAnsi="Cambria"/>
          <w:i w:val="0"/>
        </w:rPr>
        <w:t xml:space="preserve"> //selection=no</w:t>
      </w:r>
    </w:p>
    <w:p w14:paraId="3BE8F2B1" w14:textId="77777777" w:rsidR="00E50723" w:rsidRPr="006D5CB1" w:rsidRDefault="006F0028" w:rsidP="00F14B51">
      <w:pPr>
        <w:pStyle w:val="Comment0"/>
        <w:ind w:left="5040"/>
        <w:rPr>
          <w:rFonts w:ascii="Cambria" w:hAnsi="Cambria"/>
          <w:i w:val="0"/>
        </w:rPr>
      </w:pPr>
      <w:proofErr w:type="gramStart"/>
      <w:r w:rsidRPr="006D5CB1">
        <w:rPr>
          <w:rFonts w:ascii="Cambria" w:hAnsi="Cambria"/>
          <w:i w:val="0"/>
        </w:rPr>
        <w:t>set</w:t>
      </w:r>
      <w:proofErr w:type="gramEnd"/>
      <w:r w:rsidRPr="006D5CB1">
        <w:rPr>
          <w:rFonts w:ascii="Cambria" w:hAnsi="Cambria"/>
          <w:i w:val="0"/>
        </w:rPr>
        <w:t xml:space="preserve"> notification date = current date + one week;</w:t>
      </w:r>
      <w:r w:rsidR="00E50723" w:rsidRPr="006D5CB1">
        <w:rPr>
          <w:rFonts w:ascii="Cambria" w:hAnsi="Cambria"/>
          <w:i w:val="0"/>
        </w:rPr>
        <w:tab/>
      </w:r>
    </w:p>
    <w:p w14:paraId="72B33395" w14:textId="77777777" w:rsidR="00B908E6" w:rsidRPr="006D5CB1" w:rsidRDefault="00024EC5" w:rsidP="00F14B51">
      <w:pPr>
        <w:pStyle w:val="Comment0"/>
        <w:rPr>
          <w:rFonts w:ascii="Cambria" w:hAnsi="Cambria"/>
          <w:i w:val="0"/>
        </w:rPr>
      </w:pPr>
      <w:r w:rsidRPr="006D5CB1">
        <w:rPr>
          <w:rFonts w:ascii="Cambria" w:hAnsi="Cambria"/>
          <w:i w:val="0"/>
        </w:rPr>
        <w:t>}</w:t>
      </w:r>
    </w:p>
    <w:p w14:paraId="5FCEDFAD" w14:textId="77777777" w:rsidR="00076FC0" w:rsidRPr="006D5CB1" w:rsidRDefault="00076FC0" w:rsidP="001311EC">
      <w:pPr>
        <w:pStyle w:val="Comment0"/>
        <w:spacing w:line="276" w:lineRule="auto"/>
        <w:rPr>
          <w:rFonts w:ascii="Cambria" w:hAnsi="Cambria"/>
          <w:i w:val="0"/>
        </w:rPr>
      </w:pPr>
    </w:p>
    <w:p w14:paraId="1E67D621" w14:textId="77777777" w:rsidR="00076FC0" w:rsidRPr="006D5CB1" w:rsidRDefault="00076FC0" w:rsidP="007258A6">
      <w:pPr>
        <w:pStyle w:val="Heading3"/>
        <w:spacing w:line="276" w:lineRule="auto"/>
        <w:jc w:val="both"/>
        <w:rPr>
          <w:rFonts w:ascii="Cambria" w:hAnsi="Cambria"/>
        </w:rPr>
      </w:pPr>
      <w:r w:rsidRPr="006D5CB1">
        <w:rPr>
          <w:rFonts w:ascii="Cambria" w:hAnsi="Cambria"/>
          <w:lang w:val="en-US"/>
        </w:rPr>
        <w:lastRenderedPageBreak/>
        <w:t>Feature</w:t>
      </w:r>
      <w:r w:rsidRPr="006D5CB1">
        <w:rPr>
          <w:rFonts w:ascii="Cambria" w:hAnsi="Cambria"/>
        </w:rPr>
        <w:t xml:space="preserve"> 4 </w:t>
      </w:r>
      <w:r w:rsidR="00EC7E0B" w:rsidRPr="006D5CB1">
        <w:rPr>
          <w:rFonts w:ascii="Cambria" w:hAnsi="Cambria"/>
        </w:rPr>
        <w:t>–</w:t>
      </w:r>
      <w:r w:rsidRPr="006D5CB1">
        <w:rPr>
          <w:rFonts w:ascii="Cambria" w:hAnsi="Cambria"/>
        </w:rPr>
        <w:t xml:space="preserve"> </w:t>
      </w:r>
      <w:r w:rsidR="00EC7E0B" w:rsidRPr="006D5CB1">
        <w:rPr>
          <w:rFonts w:ascii="Cambria" w:hAnsi="Cambria"/>
        </w:rPr>
        <w:t xml:space="preserve">Λίστα με </w:t>
      </w:r>
      <w:r w:rsidR="00DB2382" w:rsidRPr="006D5CB1">
        <w:rPr>
          <w:rFonts w:ascii="Cambria" w:hAnsi="Cambria"/>
        </w:rPr>
        <w:t>Επερχόμενες Προτεινόμενες Εξετάσεις</w:t>
      </w:r>
    </w:p>
    <w:p w14:paraId="108E6125" w14:textId="77777777" w:rsidR="00076FC0" w:rsidRPr="006D5CB1" w:rsidRDefault="00076FC0" w:rsidP="007258A6">
      <w:pPr>
        <w:pStyle w:val="Heading4"/>
        <w:spacing w:line="276" w:lineRule="auto"/>
        <w:jc w:val="both"/>
        <w:rPr>
          <w:rFonts w:ascii="Cambria" w:hAnsi="Cambria"/>
          <w:lang w:val="en-US"/>
        </w:rPr>
      </w:pPr>
      <w:r w:rsidRPr="006D5CB1">
        <w:rPr>
          <w:rFonts w:ascii="Cambria" w:hAnsi="Cambria"/>
          <w:lang w:val="en-US"/>
        </w:rPr>
        <w:t>Purpose</w:t>
      </w:r>
    </w:p>
    <w:p w14:paraId="413181E9" w14:textId="77777777" w:rsidR="00076FC0" w:rsidRPr="006D5CB1" w:rsidRDefault="00EC7E0B" w:rsidP="007258A6">
      <w:pPr>
        <w:pStyle w:val="Comment0"/>
        <w:spacing w:line="276" w:lineRule="auto"/>
        <w:jc w:val="both"/>
        <w:rPr>
          <w:rFonts w:ascii="Cambria" w:hAnsi="Cambria"/>
          <w:i w:val="0"/>
          <w:lang w:val="el-GR"/>
        </w:rPr>
      </w:pPr>
      <w:r w:rsidRPr="006D5CB1">
        <w:rPr>
          <w:rFonts w:ascii="Cambria" w:hAnsi="Cambria"/>
          <w:i w:val="0"/>
          <w:lang w:val="el-GR"/>
        </w:rPr>
        <w:t xml:space="preserve">Εμφάνιση σε μια οθόνη μαζεμένες όλες οι προτεινόμενες επερχόμενες εξετάσεις με χρονολογική σειρά πραγμάτωσης. </w:t>
      </w:r>
    </w:p>
    <w:p w14:paraId="2351ADB3" w14:textId="77777777" w:rsidR="00076FC0" w:rsidRPr="006D5CB1" w:rsidRDefault="00076FC0" w:rsidP="007258A6">
      <w:pPr>
        <w:pStyle w:val="Heading4"/>
        <w:spacing w:line="276" w:lineRule="auto"/>
        <w:jc w:val="both"/>
        <w:rPr>
          <w:rFonts w:ascii="Cambria" w:hAnsi="Cambria"/>
        </w:rPr>
      </w:pPr>
      <w:r w:rsidRPr="006D5CB1">
        <w:rPr>
          <w:rFonts w:ascii="Cambria" w:hAnsi="Cambria"/>
          <w:lang w:val="en-US"/>
        </w:rPr>
        <w:t>Stimulus</w:t>
      </w:r>
      <w:r w:rsidRPr="006D5CB1">
        <w:rPr>
          <w:rFonts w:ascii="Cambria" w:hAnsi="Cambria"/>
        </w:rPr>
        <w:t>/</w:t>
      </w:r>
      <w:r w:rsidRPr="006D5CB1">
        <w:rPr>
          <w:rFonts w:ascii="Cambria" w:hAnsi="Cambria"/>
          <w:lang w:val="en-US"/>
        </w:rPr>
        <w:t>Response</w:t>
      </w:r>
      <w:r w:rsidRPr="006D5CB1">
        <w:rPr>
          <w:rFonts w:ascii="Cambria" w:hAnsi="Cambria"/>
        </w:rPr>
        <w:t xml:space="preserve"> </w:t>
      </w:r>
      <w:r w:rsidRPr="006D5CB1">
        <w:rPr>
          <w:rFonts w:ascii="Cambria" w:hAnsi="Cambria"/>
          <w:lang w:val="en-US"/>
        </w:rPr>
        <w:t>Sequence</w:t>
      </w:r>
    </w:p>
    <w:p w14:paraId="0F816EA4" w14:textId="77777777" w:rsidR="00076FC0" w:rsidRPr="006D5CB1" w:rsidRDefault="00076FC0" w:rsidP="007258A6">
      <w:pPr>
        <w:spacing w:line="276" w:lineRule="auto"/>
        <w:jc w:val="both"/>
        <w:rPr>
          <w:rFonts w:ascii="Cambria" w:hAnsi="Cambria"/>
          <w:color w:val="000080"/>
          <w:lang w:val="el-GR"/>
        </w:rPr>
      </w:pPr>
      <w:r w:rsidRPr="006D5CB1">
        <w:rPr>
          <w:rFonts w:ascii="Cambria" w:hAnsi="Cambria"/>
          <w:color w:val="000080"/>
          <w:lang w:val="el-GR"/>
        </w:rPr>
        <w:t xml:space="preserve">Νοουμένου ότι ο χρήστης έχει ήδη εκτελέσει τη λειτουργία “προσωπική ενημέρωση” </w:t>
      </w:r>
      <w:r w:rsidRPr="001C5CDE">
        <w:rPr>
          <w:rFonts w:ascii="Cambria" w:hAnsi="Cambria"/>
          <w:color w:val="000080"/>
          <w:lang w:val="el-GR"/>
        </w:rPr>
        <w:t>(</w:t>
      </w:r>
      <w:r w:rsidRPr="006D5CB1">
        <w:rPr>
          <w:rFonts w:ascii="Cambria" w:hAnsi="Cambria"/>
          <w:color w:val="000080"/>
        </w:rPr>
        <w:t>feature</w:t>
      </w:r>
      <w:r w:rsidRPr="006D5CB1">
        <w:rPr>
          <w:rFonts w:ascii="Cambria" w:hAnsi="Cambria"/>
          <w:color w:val="000080"/>
          <w:lang w:val="el-GR"/>
        </w:rPr>
        <w:t xml:space="preserve"> 1), </w:t>
      </w:r>
      <w:r w:rsidR="00EC7E0B" w:rsidRPr="006D5CB1">
        <w:rPr>
          <w:rFonts w:ascii="Cambria" w:hAnsi="Cambria"/>
          <w:color w:val="000080"/>
          <w:lang w:val="el-GR"/>
        </w:rPr>
        <w:t xml:space="preserve">θα υπάρχει μια οθόνη στην οποία θα εμφανίζονται με τη σειρά όλες οι προτεινόμενες εξετάσεις για τις οποίες δημιουργείται </w:t>
      </w:r>
      <w:r w:rsidR="00EC7E0B" w:rsidRPr="006D5CB1">
        <w:rPr>
          <w:rFonts w:ascii="Cambria" w:hAnsi="Cambria"/>
          <w:color w:val="000080"/>
        </w:rPr>
        <w:t>push</w:t>
      </w:r>
      <w:r w:rsidR="00EC7E0B" w:rsidRPr="006D5CB1">
        <w:rPr>
          <w:rFonts w:ascii="Cambria" w:hAnsi="Cambria"/>
          <w:color w:val="000080"/>
          <w:lang w:val="el-GR"/>
        </w:rPr>
        <w:t xml:space="preserve"> </w:t>
      </w:r>
      <w:r w:rsidR="00EC7E0B" w:rsidRPr="006D5CB1">
        <w:rPr>
          <w:rFonts w:ascii="Cambria" w:hAnsi="Cambria"/>
          <w:color w:val="000080"/>
        </w:rPr>
        <w:t>notification</w:t>
      </w:r>
      <w:r w:rsidR="00EC7E0B" w:rsidRPr="006D5CB1">
        <w:rPr>
          <w:rFonts w:ascii="Cambria" w:hAnsi="Cambria"/>
          <w:color w:val="000080"/>
          <w:lang w:val="el-GR"/>
        </w:rPr>
        <w:t xml:space="preserve"> (</w:t>
      </w:r>
      <w:r w:rsidR="00EC7E0B" w:rsidRPr="006D5CB1">
        <w:rPr>
          <w:rFonts w:ascii="Cambria" w:hAnsi="Cambria"/>
          <w:color w:val="000080"/>
        </w:rPr>
        <w:t>feature</w:t>
      </w:r>
      <w:r w:rsidR="00EC7E0B" w:rsidRPr="006D5CB1">
        <w:rPr>
          <w:rFonts w:ascii="Cambria" w:hAnsi="Cambria"/>
          <w:color w:val="000080"/>
          <w:lang w:val="el-GR"/>
        </w:rPr>
        <w:t xml:space="preserve"> 3) και η ημερομηνία διεκπεραίωσης της κάθε μίας από αυτές (αυτή που έχει </w:t>
      </w:r>
      <w:r w:rsidR="00FB300A" w:rsidRPr="006D5CB1">
        <w:rPr>
          <w:rFonts w:ascii="Cambria" w:hAnsi="Cambria"/>
          <w:color w:val="000080"/>
          <w:lang w:val="el-GR"/>
        </w:rPr>
        <w:t>ορίσει</w:t>
      </w:r>
      <w:r w:rsidR="00EC7E0B" w:rsidRPr="006D5CB1">
        <w:rPr>
          <w:rFonts w:ascii="Cambria" w:hAnsi="Cambria"/>
          <w:color w:val="000080"/>
          <w:lang w:val="el-GR"/>
        </w:rPr>
        <w:t xml:space="preserve"> ο χρήστης αν υπάρχει, διαφορετικά τη</w:t>
      </w:r>
      <w:r w:rsidR="001C5CDE">
        <w:rPr>
          <w:rFonts w:ascii="Cambria" w:hAnsi="Cambria"/>
          <w:color w:val="000080"/>
          <w:lang w:val="el-GR"/>
        </w:rPr>
        <w:t>ν</w:t>
      </w:r>
      <w:r w:rsidR="00EC7E0B" w:rsidRPr="006D5CB1">
        <w:rPr>
          <w:rFonts w:ascii="Cambria" w:hAnsi="Cambria"/>
          <w:color w:val="000080"/>
          <w:lang w:val="el-GR"/>
        </w:rPr>
        <w:t xml:space="preserve"> προτεινόμενη). </w:t>
      </w:r>
    </w:p>
    <w:p w14:paraId="737E4F69" w14:textId="77777777" w:rsidR="00076FC0" w:rsidRPr="006D5CB1" w:rsidRDefault="00076FC0" w:rsidP="007258A6">
      <w:pPr>
        <w:pStyle w:val="Heading4"/>
        <w:spacing w:line="276" w:lineRule="auto"/>
        <w:jc w:val="both"/>
        <w:rPr>
          <w:rFonts w:ascii="Cambria" w:hAnsi="Cambria"/>
          <w:lang w:val="en-US"/>
        </w:rPr>
      </w:pPr>
      <w:r w:rsidRPr="006D5CB1">
        <w:rPr>
          <w:rFonts w:ascii="Cambria" w:hAnsi="Cambria"/>
          <w:lang w:val="en-US"/>
        </w:rPr>
        <w:t>Associated Functional Requirements</w:t>
      </w:r>
    </w:p>
    <w:p w14:paraId="4FB95413" w14:textId="77777777" w:rsidR="00076FC0" w:rsidRPr="006D5CB1" w:rsidRDefault="00076FC0" w:rsidP="007258A6">
      <w:pPr>
        <w:pStyle w:val="Comment0"/>
        <w:spacing w:line="276" w:lineRule="auto"/>
        <w:jc w:val="both"/>
        <w:rPr>
          <w:rFonts w:ascii="Cambria" w:hAnsi="Cambria"/>
          <w:i w:val="0"/>
        </w:rPr>
      </w:pPr>
    </w:p>
    <w:p w14:paraId="13DB2A28" w14:textId="77777777" w:rsidR="000A68FA" w:rsidRPr="006D5CB1" w:rsidRDefault="000A68FA" w:rsidP="00F14B51">
      <w:pPr>
        <w:pStyle w:val="Comment0"/>
        <w:rPr>
          <w:rFonts w:ascii="Cambria" w:hAnsi="Cambria"/>
          <w:i w:val="0"/>
        </w:rPr>
      </w:pPr>
      <w:r w:rsidRPr="006D5CB1">
        <w:rPr>
          <w:rFonts w:ascii="Cambria" w:hAnsi="Cambria"/>
          <w:i w:val="0"/>
        </w:rPr>
        <w:t>// (</w:t>
      </w:r>
      <w:r w:rsidRPr="006D5CB1">
        <w:rPr>
          <w:rFonts w:ascii="Cambria" w:hAnsi="Cambria"/>
          <w:i w:val="0"/>
          <w:lang w:val="el-GR"/>
        </w:rPr>
        <w:t>συνέχεια</w:t>
      </w:r>
      <w:r w:rsidRPr="006D5CB1">
        <w:rPr>
          <w:rFonts w:ascii="Cambria" w:hAnsi="Cambria"/>
          <w:i w:val="0"/>
        </w:rPr>
        <w:t xml:space="preserve"> </w:t>
      </w:r>
      <w:r w:rsidRPr="006D5CB1">
        <w:rPr>
          <w:rFonts w:ascii="Cambria" w:hAnsi="Cambria"/>
          <w:i w:val="0"/>
          <w:lang w:val="el-GR"/>
        </w:rPr>
        <w:t>από</w:t>
      </w:r>
      <w:r w:rsidRPr="006D5CB1">
        <w:rPr>
          <w:rFonts w:ascii="Cambria" w:hAnsi="Cambria"/>
          <w:i w:val="0"/>
        </w:rPr>
        <w:t xml:space="preserve"> </w:t>
      </w:r>
      <w:r w:rsidRPr="006D5CB1">
        <w:rPr>
          <w:rFonts w:ascii="Cambria" w:hAnsi="Cambria"/>
          <w:i w:val="0"/>
          <w:lang w:val="el-GR"/>
        </w:rPr>
        <w:t>το</w:t>
      </w:r>
      <w:r w:rsidRPr="006D5CB1">
        <w:rPr>
          <w:rFonts w:ascii="Cambria" w:hAnsi="Cambria"/>
          <w:i w:val="0"/>
        </w:rPr>
        <w:t xml:space="preserve"> </w:t>
      </w:r>
      <w:r w:rsidRPr="006D5CB1">
        <w:rPr>
          <w:rFonts w:ascii="Cambria" w:hAnsi="Cambria"/>
          <w:i w:val="0"/>
          <w:lang w:val="el-GR"/>
        </w:rPr>
        <w:t>σημείο</w:t>
      </w:r>
      <w:r w:rsidR="00F14B51" w:rsidRPr="006D5CB1">
        <w:rPr>
          <w:rFonts w:ascii="Cambria" w:hAnsi="Cambria"/>
          <w:i w:val="0"/>
        </w:rPr>
        <w:t xml:space="preserve"> 3.2.1.3</w:t>
      </w:r>
      <w:r w:rsidRPr="006D5CB1">
        <w:rPr>
          <w:rFonts w:ascii="Cambria" w:hAnsi="Cambria"/>
          <w:i w:val="0"/>
        </w:rPr>
        <w:t>)</w:t>
      </w:r>
    </w:p>
    <w:p w14:paraId="59ECFE6C" w14:textId="77777777" w:rsidR="00BD2FF6" w:rsidRPr="006D5CB1" w:rsidRDefault="00F14B51" w:rsidP="00F14B51">
      <w:pPr>
        <w:pStyle w:val="Comment0"/>
        <w:rPr>
          <w:rFonts w:ascii="Cambria" w:hAnsi="Cambria"/>
          <w:i w:val="0"/>
        </w:rPr>
      </w:pPr>
      <w:proofErr w:type="gramStart"/>
      <w:r w:rsidRPr="006D5CB1">
        <w:rPr>
          <w:rFonts w:ascii="Cambria" w:hAnsi="Cambria"/>
          <w:i w:val="0"/>
        </w:rPr>
        <w:t>if</w:t>
      </w:r>
      <w:proofErr w:type="gramEnd"/>
      <w:r w:rsidR="000A68FA" w:rsidRPr="006D5CB1">
        <w:rPr>
          <w:rFonts w:ascii="Cambria" w:hAnsi="Cambria"/>
          <w:i w:val="0"/>
        </w:rPr>
        <w:t xml:space="preserve"> (selection = “list of upcoming examinations”)</w:t>
      </w:r>
    </w:p>
    <w:p w14:paraId="73E9506B" w14:textId="77777777" w:rsidR="00076FC0" w:rsidRPr="006D5CB1" w:rsidRDefault="00076FC0" w:rsidP="00F14B51">
      <w:pPr>
        <w:pStyle w:val="Comment0"/>
        <w:rPr>
          <w:rFonts w:ascii="Cambria" w:hAnsi="Cambria"/>
          <w:i w:val="0"/>
        </w:rPr>
      </w:pPr>
    </w:p>
    <w:p w14:paraId="58BF1B3F" w14:textId="77777777" w:rsidR="000A68FA" w:rsidRPr="006D5CB1" w:rsidRDefault="000A68FA" w:rsidP="00F14B51">
      <w:pPr>
        <w:pStyle w:val="Comment0"/>
        <w:rPr>
          <w:rFonts w:ascii="Cambria" w:hAnsi="Cambria"/>
          <w:i w:val="0"/>
        </w:rPr>
      </w:pPr>
      <w:r w:rsidRPr="006D5CB1">
        <w:rPr>
          <w:rFonts w:ascii="Cambria" w:hAnsi="Cambria"/>
          <w:i w:val="0"/>
        </w:rPr>
        <w:tab/>
      </w:r>
      <w:proofErr w:type="gramStart"/>
      <w:r w:rsidR="00F14B51" w:rsidRPr="006D5CB1">
        <w:rPr>
          <w:rFonts w:ascii="Cambria" w:hAnsi="Cambria"/>
          <w:i w:val="0"/>
        </w:rPr>
        <w:t>r</w:t>
      </w:r>
      <w:r w:rsidRPr="006D5CB1">
        <w:rPr>
          <w:rFonts w:ascii="Cambria" w:hAnsi="Cambria"/>
          <w:i w:val="0"/>
        </w:rPr>
        <w:t>etrieve</w:t>
      </w:r>
      <w:proofErr w:type="gramEnd"/>
      <w:r w:rsidRPr="006D5CB1">
        <w:rPr>
          <w:rFonts w:ascii="Cambria" w:hAnsi="Cambria"/>
          <w:i w:val="0"/>
        </w:rPr>
        <w:t xml:space="preserve"> list of suggested examinations;</w:t>
      </w:r>
    </w:p>
    <w:p w14:paraId="36851BD3" w14:textId="77777777" w:rsidR="000A68FA" w:rsidRPr="006D5CB1" w:rsidRDefault="000A68FA" w:rsidP="00F14B51">
      <w:pPr>
        <w:pStyle w:val="Comment0"/>
        <w:rPr>
          <w:rFonts w:ascii="Cambria" w:hAnsi="Cambria"/>
          <w:i w:val="0"/>
        </w:rPr>
      </w:pPr>
      <w:r w:rsidRPr="006D5CB1">
        <w:rPr>
          <w:rFonts w:ascii="Cambria" w:hAnsi="Cambria"/>
          <w:i w:val="0"/>
        </w:rPr>
        <w:tab/>
      </w:r>
      <w:proofErr w:type="gramStart"/>
      <w:r w:rsidR="00F14B51" w:rsidRPr="006D5CB1">
        <w:rPr>
          <w:rFonts w:ascii="Cambria" w:hAnsi="Cambria"/>
          <w:i w:val="0"/>
        </w:rPr>
        <w:t>f</w:t>
      </w:r>
      <w:r w:rsidRPr="006D5CB1">
        <w:rPr>
          <w:rFonts w:ascii="Cambria" w:hAnsi="Cambria"/>
          <w:i w:val="0"/>
        </w:rPr>
        <w:t>or</w:t>
      </w:r>
      <w:proofErr w:type="gramEnd"/>
      <w:r w:rsidRPr="006D5CB1">
        <w:rPr>
          <w:rFonts w:ascii="Cambria" w:hAnsi="Cambria"/>
          <w:i w:val="0"/>
        </w:rPr>
        <w:t xml:space="preserve"> each suggested examination:</w:t>
      </w:r>
    </w:p>
    <w:p w14:paraId="2B89429F" w14:textId="77777777" w:rsidR="000A68FA" w:rsidRPr="006D5CB1" w:rsidRDefault="00F14B51" w:rsidP="00F14B51">
      <w:pPr>
        <w:pStyle w:val="Comment0"/>
        <w:ind w:left="720" w:firstLine="720"/>
        <w:rPr>
          <w:rFonts w:ascii="Cambria" w:hAnsi="Cambria"/>
          <w:i w:val="0"/>
        </w:rPr>
      </w:pPr>
      <w:proofErr w:type="gramStart"/>
      <w:r w:rsidRPr="006D5CB1">
        <w:rPr>
          <w:rFonts w:ascii="Cambria" w:hAnsi="Cambria"/>
          <w:i w:val="0"/>
        </w:rPr>
        <w:t>p</w:t>
      </w:r>
      <w:r w:rsidR="000A68FA" w:rsidRPr="006D5CB1">
        <w:rPr>
          <w:rFonts w:ascii="Cambria" w:hAnsi="Cambria"/>
          <w:i w:val="0"/>
        </w:rPr>
        <w:t>rint</w:t>
      </w:r>
      <w:proofErr w:type="gramEnd"/>
      <w:r w:rsidR="000A68FA" w:rsidRPr="006D5CB1">
        <w:rPr>
          <w:rFonts w:ascii="Cambria" w:hAnsi="Cambria"/>
          <w:i w:val="0"/>
        </w:rPr>
        <w:t xml:space="preserve"> out on screen name of examination;</w:t>
      </w:r>
    </w:p>
    <w:p w14:paraId="4BCDA6DA" w14:textId="77777777" w:rsidR="000A68FA" w:rsidRPr="006D5CB1" w:rsidRDefault="00F14B51" w:rsidP="00F14B51">
      <w:pPr>
        <w:pStyle w:val="Comment0"/>
        <w:ind w:left="720" w:firstLine="720"/>
        <w:rPr>
          <w:rFonts w:ascii="Cambria" w:hAnsi="Cambria"/>
          <w:i w:val="0"/>
        </w:rPr>
      </w:pPr>
      <w:proofErr w:type="gramStart"/>
      <w:r w:rsidRPr="006D5CB1">
        <w:rPr>
          <w:rFonts w:ascii="Cambria" w:hAnsi="Cambria"/>
          <w:i w:val="0"/>
        </w:rPr>
        <w:t>if</w:t>
      </w:r>
      <w:proofErr w:type="gramEnd"/>
      <w:r w:rsidRPr="006D5CB1">
        <w:rPr>
          <w:rFonts w:ascii="Cambria" w:hAnsi="Cambria"/>
          <w:i w:val="0"/>
        </w:rPr>
        <w:t xml:space="preserve"> (appointment exists</w:t>
      </w:r>
      <w:r w:rsidR="000A68FA" w:rsidRPr="006D5CB1">
        <w:rPr>
          <w:rFonts w:ascii="Cambria" w:hAnsi="Cambria"/>
          <w:i w:val="0"/>
        </w:rPr>
        <w:t>)</w:t>
      </w:r>
    </w:p>
    <w:p w14:paraId="2B86D1E9" w14:textId="77777777" w:rsidR="000A68FA" w:rsidRPr="006D5CB1" w:rsidRDefault="00F14B51" w:rsidP="00F14B51">
      <w:pPr>
        <w:pStyle w:val="Comment0"/>
        <w:ind w:left="1440" w:firstLine="720"/>
        <w:rPr>
          <w:rFonts w:ascii="Cambria" w:hAnsi="Cambria"/>
          <w:i w:val="0"/>
        </w:rPr>
      </w:pPr>
      <w:proofErr w:type="gramStart"/>
      <w:r w:rsidRPr="006D5CB1">
        <w:rPr>
          <w:rFonts w:ascii="Cambria" w:hAnsi="Cambria"/>
          <w:i w:val="0"/>
        </w:rPr>
        <w:t>p</w:t>
      </w:r>
      <w:r w:rsidR="000A68FA" w:rsidRPr="006D5CB1">
        <w:rPr>
          <w:rFonts w:ascii="Cambria" w:hAnsi="Cambria"/>
          <w:i w:val="0"/>
        </w:rPr>
        <w:t>rint</w:t>
      </w:r>
      <w:proofErr w:type="gramEnd"/>
      <w:r w:rsidR="000A68FA" w:rsidRPr="006D5CB1">
        <w:rPr>
          <w:rFonts w:ascii="Cambria" w:hAnsi="Cambria"/>
          <w:i w:val="0"/>
        </w:rPr>
        <w:t xml:space="preserve"> out on screen the date of appointment;</w:t>
      </w:r>
    </w:p>
    <w:p w14:paraId="6E2FB3E1" w14:textId="77777777" w:rsidR="000A68FA" w:rsidRPr="006D5CB1" w:rsidRDefault="000A68FA" w:rsidP="00F14B51">
      <w:pPr>
        <w:pStyle w:val="Comment0"/>
        <w:rPr>
          <w:rFonts w:ascii="Cambria" w:hAnsi="Cambria"/>
          <w:i w:val="0"/>
        </w:rPr>
      </w:pPr>
      <w:r w:rsidRPr="006D5CB1">
        <w:rPr>
          <w:rFonts w:ascii="Cambria" w:hAnsi="Cambria"/>
          <w:i w:val="0"/>
        </w:rPr>
        <w:tab/>
      </w:r>
      <w:r w:rsidRPr="006D5CB1">
        <w:rPr>
          <w:rFonts w:ascii="Cambria" w:hAnsi="Cambria"/>
          <w:i w:val="0"/>
        </w:rPr>
        <w:tab/>
      </w:r>
      <w:proofErr w:type="gramStart"/>
      <w:r w:rsidR="00F14B51" w:rsidRPr="006D5CB1">
        <w:rPr>
          <w:rFonts w:ascii="Cambria" w:hAnsi="Cambria"/>
          <w:i w:val="0"/>
        </w:rPr>
        <w:t>e</w:t>
      </w:r>
      <w:r w:rsidRPr="006D5CB1">
        <w:rPr>
          <w:rFonts w:ascii="Cambria" w:hAnsi="Cambria"/>
          <w:i w:val="0"/>
        </w:rPr>
        <w:t>lse</w:t>
      </w:r>
      <w:proofErr w:type="gramEnd"/>
    </w:p>
    <w:p w14:paraId="3714AF95" w14:textId="77777777" w:rsidR="000A68FA" w:rsidRPr="006D5CB1" w:rsidRDefault="00F14B51" w:rsidP="00F14B51">
      <w:pPr>
        <w:pStyle w:val="Comment0"/>
        <w:rPr>
          <w:rFonts w:ascii="Cambria" w:hAnsi="Cambria"/>
          <w:i w:val="0"/>
        </w:rPr>
      </w:pPr>
      <w:r w:rsidRPr="006D5CB1">
        <w:rPr>
          <w:rFonts w:ascii="Cambria" w:hAnsi="Cambria"/>
          <w:i w:val="0"/>
        </w:rPr>
        <w:tab/>
      </w:r>
      <w:r w:rsidRPr="006D5CB1">
        <w:rPr>
          <w:rFonts w:ascii="Cambria" w:hAnsi="Cambria"/>
          <w:i w:val="0"/>
        </w:rPr>
        <w:tab/>
      </w:r>
      <w:r w:rsidRPr="006D5CB1">
        <w:rPr>
          <w:rFonts w:ascii="Cambria" w:hAnsi="Cambria"/>
          <w:i w:val="0"/>
        </w:rPr>
        <w:tab/>
      </w:r>
      <w:proofErr w:type="gramStart"/>
      <w:r w:rsidRPr="006D5CB1">
        <w:rPr>
          <w:rFonts w:ascii="Cambria" w:hAnsi="Cambria"/>
          <w:i w:val="0"/>
        </w:rPr>
        <w:t>p</w:t>
      </w:r>
      <w:r w:rsidR="000A68FA" w:rsidRPr="006D5CB1">
        <w:rPr>
          <w:rFonts w:ascii="Cambria" w:hAnsi="Cambria"/>
          <w:i w:val="0"/>
        </w:rPr>
        <w:t>rint</w:t>
      </w:r>
      <w:proofErr w:type="gramEnd"/>
      <w:r w:rsidR="000A68FA" w:rsidRPr="006D5CB1">
        <w:rPr>
          <w:rFonts w:ascii="Cambria" w:hAnsi="Cambria"/>
          <w:i w:val="0"/>
        </w:rPr>
        <w:t xml:space="preserve"> out on screen </w:t>
      </w:r>
      <w:proofErr w:type="spellStart"/>
      <w:r w:rsidR="000A68FA" w:rsidRPr="006D5CB1">
        <w:rPr>
          <w:rFonts w:ascii="Cambria" w:hAnsi="Cambria"/>
          <w:i w:val="0"/>
        </w:rPr>
        <w:t>examination_date</w:t>
      </w:r>
      <w:proofErr w:type="spellEnd"/>
      <w:r w:rsidR="000A68FA" w:rsidRPr="006D5CB1">
        <w:rPr>
          <w:rFonts w:ascii="Cambria" w:hAnsi="Cambria"/>
          <w:i w:val="0"/>
        </w:rPr>
        <w:t>;</w:t>
      </w:r>
    </w:p>
    <w:p w14:paraId="2FA0AFE3" w14:textId="77777777" w:rsidR="000A68FA" w:rsidRPr="006D5CB1" w:rsidRDefault="000A68FA" w:rsidP="00F14B51">
      <w:pPr>
        <w:pStyle w:val="Comment0"/>
        <w:ind w:firstLine="720"/>
        <w:rPr>
          <w:rFonts w:ascii="Cambria" w:hAnsi="Cambria"/>
          <w:i w:val="0"/>
        </w:rPr>
      </w:pPr>
      <w:r w:rsidRPr="006D5CB1">
        <w:rPr>
          <w:rFonts w:ascii="Cambria" w:hAnsi="Cambria"/>
          <w:i w:val="0"/>
        </w:rPr>
        <w:t>}</w:t>
      </w:r>
    </w:p>
    <w:p w14:paraId="42885941" w14:textId="77777777" w:rsidR="000A68FA" w:rsidRDefault="000A68FA" w:rsidP="00F14B51">
      <w:pPr>
        <w:pStyle w:val="Comment0"/>
        <w:rPr>
          <w:rFonts w:ascii="Cambria" w:hAnsi="Cambria"/>
          <w:i w:val="0"/>
        </w:rPr>
      </w:pPr>
      <w:r w:rsidRPr="006D5CB1">
        <w:rPr>
          <w:rFonts w:ascii="Cambria" w:hAnsi="Cambria"/>
          <w:i w:val="0"/>
        </w:rPr>
        <w:t>}</w:t>
      </w:r>
    </w:p>
    <w:p w14:paraId="03D4D886" w14:textId="77777777" w:rsidR="00910C6B" w:rsidRDefault="00910C6B" w:rsidP="00F14B51">
      <w:pPr>
        <w:pStyle w:val="Comment0"/>
        <w:rPr>
          <w:rFonts w:ascii="Cambria" w:hAnsi="Cambria"/>
          <w:i w:val="0"/>
        </w:rPr>
      </w:pPr>
    </w:p>
    <w:p w14:paraId="17835237" w14:textId="77777777" w:rsidR="00910C6B" w:rsidRPr="006D5CB1" w:rsidRDefault="00910C6B" w:rsidP="006A0AF9">
      <w:pPr>
        <w:pStyle w:val="Heading3"/>
        <w:spacing w:line="276" w:lineRule="auto"/>
        <w:jc w:val="both"/>
        <w:rPr>
          <w:rFonts w:ascii="Cambria" w:hAnsi="Cambria"/>
        </w:rPr>
      </w:pPr>
      <w:r w:rsidRPr="006D5CB1">
        <w:rPr>
          <w:rFonts w:ascii="Cambria" w:hAnsi="Cambria"/>
          <w:lang w:val="en-US"/>
        </w:rPr>
        <w:t>Feature</w:t>
      </w:r>
      <w:r w:rsidRPr="00910C6B">
        <w:rPr>
          <w:rFonts w:ascii="Cambria" w:hAnsi="Cambria"/>
        </w:rPr>
        <w:t xml:space="preserve"> 5</w:t>
      </w:r>
      <w:r w:rsidRPr="006D5CB1">
        <w:rPr>
          <w:rFonts w:ascii="Cambria" w:hAnsi="Cambria"/>
        </w:rPr>
        <w:t xml:space="preserve"> – </w:t>
      </w:r>
      <w:r w:rsidR="006A0AF9">
        <w:rPr>
          <w:rFonts w:ascii="Cambria" w:hAnsi="Cambria"/>
        </w:rPr>
        <w:t>Ρυθμίσεις</w:t>
      </w:r>
    </w:p>
    <w:p w14:paraId="23F5D10A" w14:textId="77777777" w:rsidR="00910C6B" w:rsidRDefault="00910C6B" w:rsidP="006A0AF9">
      <w:pPr>
        <w:pStyle w:val="Heading4"/>
        <w:spacing w:line="276" w:lineRule="auto"/>
        <w:jc w:val="both"/>
        <w:rPr>
          <w:rFonts w:ascii="Cambria" w:hAnsi="Cambria"/>
          <w:lang w:val="en-US"/>
        </w:rPr>
      </w:pPr>
      <w:r w:rsidRPr="006D5CB1">
        <w:rPr>
          <w:rFonts w:ascii="Cambria" w:hAnsi="Cambria"/>
          <w:lang w:val="en-US"/>
        </w:rPr>
        <w:t>Purpose</w:t>
      </w:r>
    </w:p>
    <w:p w14:paraId="286123EF" w14:textId="77777777" w:rsidR="006A0AF9" w:rsidRPr="006A0AF9" w:rsidRDefault="006A0AF9" w:rsidP="006A0AF9">
      <w:pPr>
        <w:jc w:val="both"/>
        <w:rPr>
          <w:rFonts w:ascii="Cambria" w:hAnsi="Cambria"/>
          <w:color w:val="000080"/>
          <w:lang w:val="el-GR"/>
        </w:rPr>
      </w:pPr>
      <w:r>
        <w:rPr>
          <w:rFonts w:ascii="Cambria" w:hAnsi="Cambria"/>
          <w:color w:val="000080"/>
          <w:lang w:val="el-GR"/>
        </w:rPr>
        <w:t>Διάφορες επιλογές σχετικά με την εφαρμογή, τις οποίες μπορεί να αλλάξει/καθορίσει ο χρήστης.</w:t>
      </w:r>
    </w:p>
    <w:p w14:paraId="31AC3D40" w14:textId="77777777" w:rsidR="00910C6B" w:rsidRPr="006D5CB1" w:rsidRDefault="00910C6B" w:rsidP="006A0AF9">
      <w:pPr>
        <w:pStyle w:val="Heading4"/>
        <w:spacing w:line="276" w:lineRule="auto"/>
        <w:jc w:val="both"/>
        <w:rPr>
          <w:rFonts w:ascii="Cambria" w:hAnsi="Cambria"/>
        </w:rPr>
      </w:pPr>
      <w:r w:rsidRPr="006D5CB1">
        <w:rPr>
          <w:rFonts w:ascii="Cambria" w:hAnsi="Cambria"/>
          <w:lang w:val="en-US"/>
        </w:rPr>
        <w:t>Stimulus</w:t>
      </w:r>
      <w:r w:rsidRPr="006D5CB1">
        <w:rPr>
          <w:rFonts w:ascii="Cambria" w:hAnsi="Cambria"/>
        </w:rPr>
        <w:t>/</w:t>
      </w:r>
      <w:r w:rsidRPr="006D5CB1">
        <w:rPr>
          <w:rFonts w:ascii="Cambria" w:hAnsi="Cambria"/>
          <w:lang w:val="en-US"/>
        </w:rPr>
        <w:t>Response</w:t>
      </w:r>
      <w:r w:rsidRPr="006D5CB1">
        <w:rPr>
          <w:rFonts w:ascii="Cambria" w:hAnsi="Cambria"/>
        </w:rPr>
        <w:t xml:space="preserve"> </w:t>
      </w:r>
      <w:r w:rsidRPr="006D5CB1">
        <w:rPr>
          <w:rFonts w:ascii="Cambria" w:hAnsi="Cambria"/>
          <w:lang w:val="en-US"/>
        </w:rPr>
        <w:t>Sequence</w:t>
      </w:r>
    </w:p>
    <w:p w14:paraId="37B68748" w14:textId="77777777" w:rsidR="006A0AF9" w:rsidRDefault="006A0AF9" w:rsidP="006A0AF9">
      <w:pPr>
        <w:pStyle w:val="Comment0"/>
        <w:spacing w:line="276" w:lineRule="auto"/>
        <w:jc w:val="both"/>
        <w:rPr>
          <w:rFonts w:ascii="Cambria" w:hAnsi="Cambria"/>
          <w:i w:val="0"/>
          <w:lang w:val="el-GR"/>
        </w:rPr>
      </w:pPr>
      <w:r>
        <w:rPr>
          <w:rFonts w:ascii="Cambria" w:hAnsi="Cambria"/>
          <w:i w:val="0"/>
          <w:lang w:val="el-GR"/>
        </w:rPr>
        <w:t xml:space="preserve">Εμφάνιση σε μια οθόνη όλων των στοιχείων που έδωσε ο χρήστης ως είσοδο (φύλο, ημερομηνία γέννησης, σεξουαλική κατάσταση, ύψος,  φυσική κατάσταση, κτλ. – βλέπε σημείο 3.1 1-8)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w:t>
      </w:r>
      <w:r w:rsidRPr="00846CF3">
        <w:rPr>
          <w:rFonts w:ascii="Cambria" w:hAnsi="Cambria"/>
          <w:i w:val="0"/>
          <w:lang w:val="el-GR"/>
        </w:rPr>
        <w:t>‘</w:t>
      </w:r>
      <w:r>
        <w:rPr>
          <w:rFonts w:ascii="Cambria" w:hAnsi="Cambria"/>
          <w:i w:val="0"/>
        </w:rPr>
        <w:t>Reset</w:t>
      </w:r>
      <w:r w:rsidRPr="00846CF3">
        <w:rPr>
          <w:rFonts w:ascii="Cambria" w:hAnsi="Cambria"/>
          <w:i w:val="0"/>
          <w:lang w:val="el-GR"/>
        </w:rPr>
        <w:t>’/’</w:t>
      </w:r>
      <w:r>
        <w:rPr>
          <w:rFonts w:ascii="Cambria" w:hAnsi="Cambria"/>
          <w:i w:val="0"/>
          <w:lang w:val="el-GR"/>
        </w:rPr>
        <w:t>Επανακαθορισμού’ των στοιχείων αυτών, όπως και για απενεργοποίηση των υπενθυμίσεων</w:t>
      </w:r>
      <w:r w:rsidRPr="00846CF3">
        <w:rPr>
          <w:rFonts w:ascii="Cambria" w:hAnsi="Cambria"/>
          <w:i w:val="0"/>
          <w:lang w:val="el-GR"/>
        </w:rPr>
        <w:t xml:space="preserve"> </w:t>
      </w:r>
      <w:r>
        <w:rPr>
          <w:rFonts w:ascii="Cambria" w:hAnsi="Cambria"/>
          <w:i w:val="0"/>
          <w:lang w:val="el-GR"/>
        </w:rPr>
        <w:t>(</w:t>
      </w:r>
      <w:r w:rsidRPr="00846CF3">
        <w:rPr>
          <w:rFonts w:ascii="Cambria" w:hAnsi="Cambria"/>
          <w:i w:val="0"/>
        </w:rPr>
        <w:t>push</w:t>
      </w:r>
      <w:r w:rsidRPr="00846CF3">
        <w:rPr>
          <w:rFonts w:ascii="Cambria" w:hAnsi="Cambria"/>
          <w:i w:val="0"/>
          <w:lang w:val="el-GR"/>
        </w:rPr>
        <w:t xml:space="preserve"> </w:t>
      </w:r>
      <w:r w:rsidRPr="00846CF3">
        <w:rPr>
          <w:rFonts w:ascii="Cambria" w:hAnsi="Cambria"/>
          <w:i w:val="0"/>
        </w:rPr>
        <w:t>notification</w:t>
      </w:r>
      <w:r>
        <w:rPr>
          <w:rFonts w:ascii="Cambria" w:hAnsi="Cambria"/>
          <w:i w:val="0"/>
        </w:rPr>
        <w:t>s</w:t>
      </w:r>
      <w:r w:rsidRPr="00846CF3">
        <w:rPr>
          <w:rFonts w:ascii="Cambria" w:hAnsi="Cambria"/>
          <w:i w:val="0"/>
          <w:lang w:val="el-GR"/>
        </w:rPr>
        <w:t>).</w:t>
      </w:r>
      <w:r>
        <w:rPr>
          <w:rFonts w:ascii="Cambria" w:hAnsi="Cambria"/>
          <w:i w:val="0"/>
          <w:lang w:val="el-GR"/>
        </w:rPr>
        <w:t xml:space="preserve"> Παράλληλα ο χρήστης δύναται </w:t>
      </w:r>
      <w:r>
        <w:rPr>
          <w:rFonts w:ascii="Cambria" w:hAnsi="Cambria"/>
          <w:i w:val="0"/>
          <w:lang w:val="el-GR"/>
        </w:rPr>
        <w:lastRenderedPageBreak/>
        <w:t>να καθορίσει την ώρα ενεργοποίησης των υπενθυμίσεων (όχι όμως την ημερομηνία – βλέπε σημείο 3.1.13)</w:t>
      </w:r>
    </w:p>
    <w:p w14:paraId="7070B67C" w14:textId="77777777" w:rsidR="006A0AF9" w:rsidRPr="006D5CB1" w:rsidRDefault="006A0AF9" w:rsidP="006A0AF9">
      <w:pPr>
        <w:pStyle w:val="Heading4"/>
        <w:spacing w:line="276" w:lineRule="auto"/>
        <w:jc w:val="both"/>
        <w:rPr>
          <w:rFonts w:ascii="Cambria" w:hAnsi="Cambria"/>
          <w:lang w:val="en-US"/>
        </w:rPr>
      </w:pPr>
      <w:r w:rsidRPr="006D5CB1">
        <w:rPr>
          <w:rFonts w:ascii="Cambria" w:hAnsi="Cambria"/>
          <w:lang w:val="en-US"/>
        </w:rPr>
        <w:t>Associated Functional Requirements</w:t>
      </w:r>
    </w:p>
    <w:p w14:paraId="2F15B161" w14:textId="77777777" w:rsidR="006A0AF9" w:rsidRPr="00846CF3" w:rsidRDefault="006A0AF9" w:rsidP="006A0AF9">
      <w:pPr>
        <w:pStyle w:val="Comment0"/>
        <w:spacing w:line="276" w:lineRule="auto"/>
        <w:jc w:val="both"/>
        <w:rPr>
          <w:rFonts w:ascii="Cambria" w:hAnsi="Cambria"/>
          <w:i w:val="0"/>
          <w:lang w:val="el-GR"/>
        </w:rPr>
      </w:pPr>
    </w:p>
    <w:p w14:paraId="6E42934D" w14:textId="77777777" w:rsidR="00910C6B" w:rsidRDefault="006A0AF9" w:rsidP="006A0AF9">
      <w:pPr>
        <w:pStyle w:val="Comment0"/>
        <w:rPr>
          <w:rFonts w:ascii="Cambria" w:hAnsi="Cambria"/>
          <w:i w:val="0"/>
        </w:rPr>
      </w:pPr>
      <w:proofErr w:type="gramStart"/>
      <w:r>
        <w:rPr>
          <w:rFonts w:ascii="Cambria" w:hAnsi="Cambria"/>
          <w:i w:val="0"/>
        </w:rPr>
        <w:t>if</w:t>
      </w:r>
      <w:proofErr w:type="gramEnd"/>
      <w:r>
        <w:rPr>
          <w:rFonts w:ascii="Cambria" w:hAnsi="Cambria"/>
          <w:i w:val="0"/>
        </w:rPr>
        <w:t xml:space="preserve"> (selection = “settings”) then</w:t>
      </w:r>
    </w:p>
    <w:p w14:paraId="0B19F29A" w14:textId="77777777" w:rsidR="00A02710" w:rsidRPr="00A02710" w:rsidRDefault="00A02710" w:rsidP="00A02710">
      <w:pPr>
        <w:pStyle w:val="Comment0"/>
        <w:ind w:firstLine="720"/>
        <w:rPr>
          <w:rFonts w:ascii="Cambria" w:hAnsi="Cambria"/>
          <w:i w:val="0"/>
        </w:rPr>
      </w:pPr>
      <w:proofErr w:type="gramStart"/>
      <w:r>
        <w:rPr>
          <w:rFonts w:ascii="Cambria" w:hAnsi="Cambria"/>
          <w:i w:val="0"/>
        </w:rPr>
        <w:t>show</w:t>
      </w:r>
      <w:proofErr w:type="gramEnd"/>
      <w:r>
        <w:rPr>
          <w:rFonts w:ascii="Cambria" w:hAnsi="Cambria"/>
          <w:i w:val="0"/>
        </w:rPr>
        <w:t xml:space="preserve"> on screen (height, sex, weight, …); //</w:t>
      </w:r>
      <w:r>
        <w:rPr>
          <w:rFonts w:ascii="Cambria" w:hAnsi="Cambria"/>
          <w:i w:val="0"/>
          <w:lang w:val="el-GR"/>
        </w:rPr>
        <w:t>βλέπε</w:t>
      </w:r>
      <w:r w:rsidRPr="00A02710">
        <w:rPr>
          <w:rFonts w:ascii="Cambria" w:hAnsi="Cambria"/>
          <w:i w:val="0"/>
        </w:rPr>
        <w:t xml:space="preserve"> </w:t>
      </w:r>
      <w:r>
        <w:rPr>
          <w:rFonts w:ascii="Cambria" w:hAnsi="Cambria"/>
          <w:i w:val="0"/>
          <w:lang w:val="el-GR"/>
        </w:rPr>
        <w:t>σημείο</w:t>
      </w:r>
      <w:r w:rsidRPr="00A02710">
        <w:rPr>
          <w:rFonts w:ascii="Cambria" w:hAnsi="Cambria"/>
          <w:i w:val="0"/>
        </w:rPr>
        <w:t xml:space="preserve"> 3.1 1-8</w:t>
      </w:r>
    </w:p>
    <w:p w14:paraId="7D7CBAB5" w14:textId="77777777"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show</w:t>
      </w:r>
      <w:proofErr w:type="gramEnd"/>
      <w:r>
        <w:rPr>
          <w:rFonts w:ascii="Cambria" w:hAnsi="Cambria"/>
          <w:i w:val="0"/>
        </w:rPr>
        <w:t xml:space="preserve"> on screen (</w:t>
      </w:r>
      <w:proofErr w:type="spellStart"/>
      <w:r>
        <w:rPr>
          <w:rFonts w:ascii="Cambria" w:hAnsi="Cambria"/>
          <w:i w:val="0"/>
        </w:rPr>
        <w:t>notification_time</w:t>
      </w:r>
      <w:proofErr w:type="spellEnd"/>
      <w:r>
        <w:rPr>
          <w:rFonts w:ascii="Cambria" w:hAnsi="Cambria"/>
          <w:i w:val="0"/>
        </w:rPr>
        <w:t>);</w:t>
      </w:r>
    </w:p>
    <w:p w14:paraId="3513BDDF" w14:textId="77777777"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show</w:t>
      </w:r>
      <w:proofErr w:type="gramEnd"/>
      <w:r>
        <w:rPr>
          <w:rFonts w:ascii="Cambria" w:hAnsi="Cambria"/>
          <w:i w:val="0"/>
        </w:rPr>
        <w:t xml:space="preserve"> on screen (</w:t>
      </w:r>
      <w:proofErr w:type="spellStart"/>
      <w:r>
        <w:rPr>
          <w:rFonts w:ascii="Cambria" w:hAnsi="Cambria"/>
          <w:i w:val="0"/>
        </w:rPr>
        <w:t>notifications_active</w:t>
      </w:r>
      <w:proofErr w:type="spellEnd"/>
      <w:r>
        <w:rPr>
          <w:rFonts w:ascii="Cambria" w:hAnsi="Cambria"/>
          <w:i w:val="0"/>
        </w:rPr>
        <w:t>);</w:t>
      </w:r>
    </w:p>
    <w:p w14:paraId="5167E143" w14:textId="77777777" w:rsidR="00A02710" w:rsidRDefault="00A02710" w:rsidP="006A0AF9">
      <w:pPr>
        <w:pStyle w:val="Comment0"/>
        <w:rPr>
          <w:rFonts w:ascii="Cambria" w:hAnsi="Cambria"/>
          <w:i w:val="0"/>
        </w:rPr>
      </w:pPr>
    </w:p>
    <w:p w14:paraId="1939AB99" w14:textId="77777777"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if</w:t>
      </w:r>
      <w:proofErr w:type="gramEnd"/>
      <w:r>
        <w:rPr>
          <w:rFonts w:ascii="Cambria" w:hAnsi="Cambria"/>
          <w:i w:val="0"/>
        </w:rPr>
        <w:t xml:space="preserve"> (selection = “height”) AND (height </w:t>
      </w:r>
      <w:proofErr w:type="spellStart"/>
      <w:r>
        <w:rPr>
          <w:rFonts w:ascii="Cambria" w:hAnsi="Cambria"/>
          <w:i w:val="0"/>
        </w:rPr>
        <w:t>isEmpty</w:t>
      </w:r>
      <w:proofErr w:type="spellEnd"/>
      <w:r>
        <w:rPr>
          <w:rFonts w:ascii="Cambria" w:hAnsi="Cambria"/>
          <w:i w:val="0"/>
        </w:rPr>
        <w:t xml:space="preserve"> OR height not valid) then</w:t>
      </w:r>
    </w:p>
    <w:p w14:paraId="5478C168" w14:textId="77777777" w:rsidR="00A02710" w:rsidRDefault="00A02710" w:rsidP="006A0AF9">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print</w:t>
      </w:r>
      <w:proofErr w:type="gramEnd"/>
      <w:r>
        <w:rPr>
          <w:rFonts w:ascii="Cambria" w:hAnsi="Cambria"/>
          <w:i w:val="0"/>
        </w:rPr>
        <w:t xml:space="preserve"> out on screen error message;</w:t>
      </w:r>
    </w:p>
    <w:p w14:paraId="37A08ECB" w14:textId="77777777" w:rsidR="00A02710" w:rsidRDefault="00A02710" w:rsidP="006A0AF9">
      <w:pPr>
        <w:pStyle w:val="Comment0"/>
        <w:rPr>
          <w:rFonts w:ascii="Cambria" w:hAnsi="Cambria"/>
          <w:i w:val="0"/>
        </w:rPr>
      </w:pPr>
      <w:r>
        <w:rPr>
          <w:rFonts w:ascii="Cambria" w:hAnsi="Cambria"/>
          <w:i w:val="0"/>
        </w:rPr>
        <w:tab/>
      </w:r>
      <w:proofErr w:type="gramStart"/>
      <w:r>
        <w:rPr>
          <w:rFonts w:ascii="Cambria" w:hAnsi="Cambria"/>
          <w:i w:val="0"/>
        </w:rPr>
        <w:t>else</w:t>
      </w:r>
      <w:proofErr w:type="gramEnd"/>
    </w:p>
    <w:p w14:paraId="2592DDAF" w14:textId="77777777" w:rsidR="00A02710" w:rsidRDefault="00A02710" w:rsidP="006A0AF9">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height to </w:t>
      </w:r>
      <w:proofErr w:type="spellStart"/>
      <w:r>
        <w:rPr>
          <w:rFonts w:ascii="Cambria" w:hAnsi="Cambria"/>
          <w:i w:val="0"/>
        </w:rPr>
        <w:t>new_height</w:t>
      </w:r>
      <w:proofErr w:type="spellEnd"/>
      <w:r>
        <w:rPr>
          <w:rFonts w:ascii="Cambria" w:hAnsi="Cambria"/>
          <w:i w:val="0"/>
        </w:rPr>
        <w:t>;</w:t>
      </w:r>
    </w:p>
    <w:p w14:paraId="0E4F578C" w14:textId="77777777" w:rsidR="00A02710" w:rsidRDefault="00A02710" w:rsidP="006A0AF9">
      <w:pPr>
        <w:pStyle w:val="Comment0"/>
        <w:rPr>
          <w:rFonts w:ascii="Cambria" w:hAnsi="Cambria"/>
          <w:i w:val="0"/>
        </w:rPr>
      </w:pPr>
    </w:p>
    <w:p w14:paraId="14DE4897" w14:textId="77777777"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if</w:t>
      </w:r>
      <w:proofErr w:type="gramEnd"/>
      <w:r>
        <w:rPr>
          <w:rFonts w:ascii="Cambria" w:hAnsi="Cambria"/>
          <w:i w:val="0"/>
        </w:rPr>
        <w:t xml:space="preserve"> (selection = “weight”) AND (weight </w:t>
      </w:r>
      <w:proofErr w:type="spellStart"/>
      <w:r>
        <w:rPr>
          <w:rFonts w:ascii="Cambria" w:hAnsi="Cambria"/>
          <w:i w:val="0"/>
        </w:rPr>
        <w:t>isEmpty</w:t>
      </w:r>
      <w:proofErr w:type="spellEnd"/>
      <w:r>
        <w:rPr>
          <w:rFonts w:ascii="Cambria" w:hAnsi="Cambria"/>
          <w:i w:val="0"/>
        </w:rPr>
        <w:t xml:space="preserve"> OR weight not valid) then</w:t>
      </w:r>
    </w:p>
    <w:p w14:paraId="2E937B35" w14:textId="77777777" w:rsidR="00A02710" w:rsidRDefault="00A02710"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print</w:t>
      </w:r>
      <w:proofErr w:type="gramEnd"/>
      <w:r>
        <w:rPr>
          <w:rFonts w:ascii="Cambria" w:hAnsi="Cambria"/>
          <w:i w:val="0"/>
        </w:rPr>
        <w:t xml:space="preserve"> out on screen error message;</w:t>
      </w:r>
    </w:p>
    <w:p w14:paraId="6AEA7C7D" w14:textId="77777777"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else</w:t>
      </w:r>
      <w:proofErr w:type="gramEnd"/>
    </w:p>
    <w:p w14:paraId="40B6B841" w14:textId="77777777" w:rsidR="00A02710" w:rsidRDefault="00A02710"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weight to </w:t>
      </w:r>
      <w:proofErr w:type="spellStart"/>
      <w:r>
        <w:rPr>
          <w:rFonts w:ascii="Cambria" w:hAnsi="Cambria"/>
          <w:i w:val="0"/>
        </w:rPr>
        <w:t>new_weight</w:t>
      </w:r>
      <w:proofErr w:type="spellEnd"/>
      <w:r>
        <w:rPr>
          <w:rFonts w:ascii="Cambria" w:hAnsi="Cambria"/>
          <w:i w:val="0"/>
        </w:rPr>
        <w:t>;</w:t>
      </w:r>
    </w:p>
    <w:p w14:paraId="3CC75E5F" w14:textId="77777777" w:rsidR="00A02710" w:rsidRDefault="00A02710" w:rsidP="00A02710">
      <w:pPr>
        <w:pStyle w:val="Comment0"/>
        <w:rPr>
          <w:rFonts w:ascii="Cambria" w:hAnsi="Cambria"/>
          <w:i w:val="0"/>
        </w:rPr>
      </w:pPr>
    </w:p>
    <w:p w14:paraId="477C244C" w14:textId="77777777" w:rsidR="00A02710" w:rsidRDefault="00A02710" w:rsidP="00A02710">
      <w:pPr>
        <w:pStyle w:val="Comment0"/>
        <w:rPr>
          <w:rFonts w:ascii="Cambria" w:hAnsi="Cambria"/>
          <w:i w:val="0"/>
          <w:lang w:val="el-GR"/>
        </w:rPr>
      </w:pPr>
      <w:r>
        <w:rPr>
          <w:rFonts w:ascii="Cambria" w:hAnsi="Cambria"/>
          <w:i w:val="0"/>
        </w:rPr>
        <w:tab/>
      </w:r>
      <w:r w:rsidRPr="00A02710">
        <w:rPr>
          <w:rFonts w:ascii="Cambria" w:hAnsi="Cambria"/>
          <w:i w:val="0"/>
          <w:lang w:val="el-GR"/>
        </w:rPr>
        <w:t>//τα υπ</w:t>
      </w:r>
      <w:r>
        <w:rPr>
          <w:rFonts w:ascii="Cambria" w:hAnsi="Cambria"/>
          <w:i w:val="0"/>
          <w:lang w:val="el-GR"/>
        </w:rPr>
        <w:t>όλοιπα δεδομένα δεν χρειάζονται έλεγχο, επειδή υπάρχει προεπιλογή</w:t>
      </w:r>
    </w:p>
    <w:p w14:paraId="008963E3" w14:textId="77777777" w:rsidR="00A02710" w:rsidRDefault="00A02710" w:rsidP="00A02710">
      <w:pPr>
        <w:pStyle w:val="Comment0"/>
        <w:rPr>
          <w:rFonts w:ascii="Cambria" w:hAnsi="Cambria"/>
          <w:i w:val="0"/>
        </w:rPr>
      </w:pPr>
      <w:r>
        <w:rPr>
          <w:rFonts w:ascii="Cambria" w:hAnsi="Cambria"/>
          <w:i w:val="0"/>
          <w:lang w:val="el-GR"/>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birth_date</w:t>
      </w:r>
      <w:proofErr w:type="spellEnd"/>
      <w:r>
        <w:rPr>
          <w:rFonts w:ascii="Cambria" w:hAnsi="Cambria"/>
          <w:i w:val="0"/>
        </w:rPr>
        <w:t xml:space="preserve"> to </w:t>
      </w:r>
      <w:proofErr w:type="spellStart"/>
      <w:r>
        <w:rPr>
          <w:rFonts w:ascii="Cambria" w:hAnsi="Cambria"/>
          <w:i w:val="0"/>
        </w:rPr>
        <w:t>new_birth_date</w:t>
      </w:r>
      <w:proofErr w:type="spellEnd"/>
      <w:r>
        <w:rPr>
          <w:rFonts w:ascii="Cambria" w:hAnsi="Cambria"/>
          <w:i w:val="0"/>
        </w:rPr>
        <w:t>;</w:t>
      </w:r>
    </w:p>
    <w:p w14:paraId="31C99AA3" w14:textId="77777777"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history to </w:t>
      </w:r>
      <w:proofErr w:type="spellStart"/>
      <w:r>
        <w:rPr>
          <w:rFonts w:ascii="Cambria" w:hAnsi="Cambria"/>
          <w:i w:val="0"/>
        </w:rPr>
        <w:t>new_history</w:t>
      </w:r>
      <w:proofErr w:type="spellEnd"/>
      <w:r>
        <w:rPr>
          <w:rFonts w:ascii="Cambria" w:hAnsi="Cambria"/>
          <w:i w:val="0"/>
        </w:rPr>
        <w:t>;</w:t>
      </w:r>
    </w:p>
    <w:p w14:paraId="1E3E2846" w14:textId="77777777"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alcohol to </w:t>
      </w:r>
      <w:proofErr w:type="spellStart"/>
      <w:r>
        <w:rPr>
          <w:rFonts w:ascii="Cambria" w:hAnsi="Cambria"/>
          <w:i w:val="0"/>
        </w:rPr>
        <w:t>new_alcohol</w:t>
      </w:r>
      <w:proofErr w:type="spellEnd"/>
      <w:r>
        <w:rPr>
          <w:rFonts w:ascii="Cambria" w:hAnsi="Cambria"/>
          <w:i w:val="0"/>
        </w:rPr>
        <w:t>;</w:t>
      </w:r>
    </w:p>
    <w:p w14:paraId="519BC83A" w14:textId="77777777"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sexual_situation</w:t>
      </w:r>
      <w:proofErr w:type="spellEnd"/>
      <w:r>
        <w:rPr>
          <w:rFonts w:ascii="Cambria" w:hAnsi="Cambria"/>
          <w:i w:val="0"/>
        </w:rPr>
        <w:t xml:space="preserve"> to </w:t>
      </w:r>
      <w:proofErr w:type="spellStart"/>
      <w:r>
        <w:rPr>
          <w:rFonts w:ascii="Cambria" w:hAnsi="Cambria"/>
          <w:i w:val="0"/>
        </w:rPr>
        <w:t>new_sexual_situation</w:t>
      </w:r>
      <w:proofErr w:type="spellEnd"/>
      <w:r>
        <w:rPr>
          <w:rFonts w:ascii="Cambria" w:hAnsi="Cambria"/>
          <w:i w:val="0"/>
        </w:rPr>
        <w:t>;</w:t>
      </w:r>
    </w:p>
    <w:p w14:paraId="605D4381" w14:textId="77777777" w:rsidR="00A02710" w:rsidRDefault="00A02710"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sex to </w:t>
      </w:r>
      <w:proofErr w:type="spellStart"/>
      <w:r>
        <w:rPr>
          <w:rFonts w:ascii="Cambria" w:hAnsi="Cambria"/>
          <w:i w:val="0"/>
        </w:rPr>
        <w:t>new_sex</w:t>
      </w:r>
      <w:proofErr w:type="spellEnd"/>
      <w:r>
        <w:rPr>
          <w:rFonts w:ascii="Cambria" w:hAnsi="Cambria"/>
          <w:i w:val="0"/>
        </w:rPr>
        <w:t>;</w:t>
      </w:r>
    </w:p>
    <w:p w14:paraId="74F399B5" w14:textId="77777777" w:rsidR="00A02710" w:rsidRDefault="00907B4D"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smoker to </w:t>
      </w:r>
      <w:proofErr w:type="spellStart"/>
      <w:r>
        <w:rPr>
          <w:rFonts w:ascii="Cambria" w:hAnsi="Cambria"/>
          <w:i w:val="0"/>
        </w:rPr>
        <w:t>new_smoker</w:t>
      </w:r>
      <w:proofErr w:type="spellEnd"/>
      <w:r>
        <w:rPr>
          <w:rFonts w:ascii="Cambria" w:hAnsi="Cambria"/>
          <w:i w:val="0"/>
        </w:rPr>
        <w:t>;</w:t>
      </w:r>
    </w:p>
    <w:p w14:paraId="405C9988" w14:textId="77777777" w:rsidR="00907B4D" w:rsidRDefault="00907B4D" w:rsidP="00A02710">
      <w:pPr>
        <w:pStyle w:val="Comment0"/>
        <w:rPr>
          <w:rFonts w:ascii="Cambria" w:hAnsi="Cambria"/>
          <w:i w:val="0"/>
        </w:rPr>
      </w:pPr>
    </w:p>
    <w:p w14:paraId="3B7ADC16" w14:textId="77777777" w:rsidR="00907B4D" w:rsidRDefault="00907B4D" w:rsidP="00A02710">
      <w:pPr>
        <w:pStyle w:val="Comment0"/>
        <w:rPr>
          <w:rFonts w:ascii="Cambria" w:hAnsi="Cambria"/>
          <w:i w:val="0"/>
        </w:rPr>
      </w:pP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notification_time</w:t>
      </w:r>
      <w:proofErr w:type="spellEnd"/>
      <w:r>
        <w:rPr>
          <w:rFonts w:ascii="Cambria" w:hAnsi="Cambria"/>
          <w:i w:val="0"/>
        </w:rPr>
        <w:t xml:space="preserve"> to </w:t>
      </w:r>
      <w:proofErr w:type="spellStart"/>
      <w:r>
        <w:rPr>
          <w:rFonts w:ascii="Cambria" w:hAnsi="Cambria"/>
          <w:i w:val="0"/>
        </w:rPr>
        <w:t>new_notification_time</w:t>
      </w:r>
      <w:proofErr w:type="spellEnd"/>
      <w:r>
        <w:rPr>
          <w:rFonts w:ascii="Cambria" w:hAnsi="Cambria"/>
          <w:i w:val="0"/>
        </w:rPr>
        <w:t>;</w:t>
      </w:r>
    </w:p>
    <w:p w14:paraId="7359FE1F" w14:textId="77777777" w:rsidR="00907B4D" w:rsidRDefault="00907B4D" w:rsidP="00A02710">
      <w:pPr>
        <w:pStyle w:val="Comment0"/>
        <w:rPr>
          <w:rFonts w:ascii="Cambria" w:hAnsi="Cambria"/>
          <w:i w:val="0"/>
        </w:rPr>
      </w:pPr>
      <w:r>
        <w:rPr>
          <w:rFonts w:ascii="Cambria" w:hAnsi="Cambria"/>
          <w:i w:val="0"/>
        </w:rPr>
        <w:tab/>
      </w:r>
      <w:proofErr w:type="gramStart"/>
      <w:r>
        <w:rPr>
          <w:rFonts w:ascii="Cambria" w:hAnsi="Cambria"/>
          <w:i w:val="0"/>
        </w:rPr>
        <w:t>if</w:t>
      </w:r>
      <w:proofErr w:type="gramEnd"/>
      <w:r>
        <w:rPr>
          <w:rFonts w:ascii="Cambria" w:hAnsi="Cambria"/>
          <w:i w:val="0"/>
        </w:rPr>
        <w:t xml:space="preserve"> (selection = “active”)</w:t>
      </w:r>
    </w:p>
    <w:p w14:paraId="5E76EC10" w14:textId="77777777" w:rsidR="00907B4D" w:rsidRDefault="00907B4D"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notifications_active</w:t>
      </w:r>
      <w:proofErr w:type="spellEnd"/>
      <w:r>
        <w:rPr>
          <w:rFonts w:ascii="Cambria" w:hAnsi="Cambria"/>
          <w:i w:val="0"/>
        </w:rPr>
        <w:t xml:space="preserve"> = true;</w:t>
      </w:r>
    </w:p>
    <w:p w14:paraId="134B04F2" w14:textId="77777777" w:rsidR="00907B4D" w:rsidRDefault="00907B4D" w:rsidP="00A02710">
      <w:pPr>
        <w:pStyle w:val="Comment0"/>
        <w:rPr>
          <w:rFonts w:ascii="Cambria" w:hAnsi="Cambria"/>
          <w:i w:val="0"/>
        </w:rPr>
      </w:pPr>
      <w:r>
        <w:rPr>
          <w:rFonts w:ascii="Cambria" w:hAnsi="Cambria"/>
          <w:i w:val="0"/>
        </w:rPr>
        <w:tab/>
      </w:r>
      <w:proofErr w:type="gramStart"/>
      <w:r>
        <w:rPr>
          <w:rFonts w:ascii="Cambria" w:hAnsi="Cambria"/>
          <w:i w:val="0"/>
        </w:rPr>
        <w:t>else</w:t>
      </w:r>
      <w:proofErr w:type="gramEnd"/>
    </w:p>
    <w:p w14:paraId="4009774E" w14:textId="77777777" w:rsidR="00907B4D" w:rsidRPr="00A02710" w:rsidRDefault="00907B4D" w:rsidP="00A02710">
      <w:pPr>
        <w:pStyle w:val="Comment0"/>
        <w:rPr>
          <w:rFonts w:ascii="Cambria" w:hAnsi="Cambria"/>
          <w:i w:val="0"/>
        </w:rPr>
      </w:pPr>
      <w:r>
        <w:rPr>
          <w:rFonts w:ascii="Cambria" w:hAnsi="Cambria"/>
          <w:i w:val="0"/>
        </w:rPr>
        <w:tab/>
      </w:r>
      <w:r>
        <w:rPr>
          <w:rFonts w:ascii="Cambria" w:hAnsi="Cambria"/>
          <w:i w:val="0"/>
        </w:rPr>
        <w:tab/>
      </w:r>
      <w:proofErr w:type="gramStart"/>
      <w:r>
        <w:rPr>
          <w:rFonts w:ascii="Cambria" w:hAnsi="Cambria"/>
          <w:i w:val="0"/>
        </w:rPr>
        <w:t>set</w:t>
      </w:r>
      <w:proofErr w:type="gramEnd"/>
      <w:r>
        <w:rPr>
          <w:rFonts w:ascii="Cambria" w:hAnsi="Cambria"/>
          <w:i w:val="0"/>
        </w:rPr>
        <w:t xml:space="preserve"> </w:t>
      </w:r>
      <w:proofErr w:type="spellStart"/>
      <w:r>
        <w:rPr>
          <w:rFonts w:ascii="Cambria" w:hAnsi="Cambria"/>
          <w:i w:val="0"/>
        </w:rPr>
        <w:t>notifications_active</w:t>
      </w:r>
      <w:proofErr w:type="spellEnd"/>
      <w:r>
        <w:rPr>
          <w:rFonts w:ascii="Cambria" w:hAnsi="Cambria"/>
          <w:i w:val="0"/>
        </w:rPr>
        <w:t xml:space="preserve"> = false;</w:t>
      </w:r>
    </w:p>
    <w:p w14:paraId="4632B870" w14:textId="77777777" w:rsidR="00A02710" w:rsidRPr="00A02710" w:rsidRDefault="00A02710" w:rsidP="00A02710">
      <w:pPr>
        <w:pStyle w:val="Comment0"/>
        <w:rPr>
          <w:rFonts w:ascii="Cambria" w:hAnsi="Cambria"/>
          <w:i w:val="0"/>
        </w:rPr>
      </w:pPr>
    </w:p>
    <w:p w14:paraId="22DA7702" w14:textId="77777777" w:rsidR="00A364D3" w:rsidRPr="00846CF3" w:rsidRDefault="00A364D3" w:rsidP="007258A6">
      <w:pPr>
        <w:pStyle w:val="Heading2"/>
        <w:spacing w:line="276" w:lineRule="auto"/>
        <w:jc w:val="both"/>
        <w:rPr>
          <w:rFonts w:ascii="Cambria" w:hAnsi="Cambria"/>
        </w:rPr>
      </w:pPr>
      <w:bookmarkStart w:id="33" w:name="_Toc239409875"/>
      <w:bookmarkStart w:id="34" w:name="_Toc239409883"/>
      <w:r w:rsidRPr="006D5CB1">
        <w:rPr>
          <w:rFonts w:ascii="Cambria" w:hAnsi="Cambria"/>
          <w:lang w:val="en-US"/>
        </w:rPr>
        <w:lastRenderedPageBreak/>
        <w:t>Performance</w:t>
      </w:r>
      <w:r w:rsidRPr="00846CF3">
        <w:rPr>
          <w:rFonts w:ascii="Cambria" w:hAnsi="Cambria"/>
        </w:rPr>
        <w:t xml:space="preserve"> </w:t>
      </w:r>
      <w:r w:rsidRPr="006D5CB1">
        <w:rPr>
          <w:rFonts w:ascii="Cambria" w:hAnsi="Cambria"/>
          <w:lang w:val="en-US"/>
        </w:rPr>
        <w:t>Requirements</w:t>
      </w:r>
      <w:bookmarkEnd w:id="33"/>
    </w:p>
    <w:p w14:paraId="321444CB" w14:textId="77777777"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θα είναι μια προσωπική </w:t>
      </w:r>
      <w:r w:rsidR="00DB2382" w:rsidRPr="006D5CB1">
        <w:rPr>
          <w:rFonts w:ascii="Cambria" w:hAnsi="Cambria"/>
          <w:i w:val="0"/>
          <w:lang w:val="el-GR"/>
        </w:rPr>
        <w:t>εφαρμογή</w:t>
      </w:r>
      <w:r w:rsidRPr="006D5CB1">
        <w:rPr>
          <w:rFonts w:ascii="Cambria" w:hAnsi="Cambria"/>
          <w:i w:val="0"/>
          <w:lang w:val="el-GR"/>
        </w:rPr>
        <w:t xml:space="preserve"> και δεν θα υποστηρίζει ταυτόχρονη χρήση από πολλούς χρήστες. Συνεπώς, υπάρχει μόνο ένας χρήστης της εφαρμογής. </w:t>
      </w:r>
    </w:p>
    <w:p w14:paraId="4E9FFB02" w14:textId="77777777" w:rsidR="00A364D3" w:rsidRPr="006D5CB1" w:rsidRDefault="00DB2382"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Οι πληροφορίες θα εξάγονται υπό</w:t>
      </w:r>
      <w:r w:rsidR="00A364D3" w:rsidRPr="006D5CB1">
        <w:rPr>
          <w:rFonts w:ascii="Cambria" w:hAnsi="Cambria"/>
          <w:i w:val="0"/>
          <w:lang w:val="el-GR"/>
        </w:rPr>
        <w:t xml:space="preserve"> την μορφή κειμένου και εικόνας. </w:t>
      </w:r>
    </w:p>
    <w:p w14:paraId="6A6D5EB4" w14:textId="77777777"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Το πλήθος των πληροφοριών που θα διαχειρίζεται το σύστημα αναφέρονται στο μέρος 3.1.</w:t>
      </w:r>
    </w:p>
    <w:p w14:paraId="00D71D93" w14:textId="77777777"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 xml:space="preserve">Η εφαρμογή θα υποστηρίζεται από όλα τα </w:t>
      </w:r>
      <w:r w:rsidRPr="006D5CB1">
        <w:rPr>
          <w:rFonts w:ascii="Cambria" w:hAnsi="Cambria"/>
          <w:i w:val="0"/>
        </w:rPr>
        <w:t>smart</w:t>
      </w:r>
      <w:r w:rsidRPr="006D5CB1">
        <w:rPr>
          <w:rFonts w:ascii="Cambria" w:hAnsi="Cambria"/>
          <w:i w:val="0"/>
          <w:lang w:val="el-GR"/>
        </w:rPr>
        <w:t xml:space="preserve"> </w:t>
      </w:r>
      <w:r w:rsidRPr="006D5CB1">
        <w:rPr>
          <w:rFonts w:ascii="Cambria" w:hAnsi="Cambria"/>
          <w:i w:val="0"/>
        </w:rPr>
        <w:t>phones</w:t>
      </w:r>
      <w:r w:rsidRPr="006D5CB1">
        <w:rPr>
          <w:rFonts w:ascii="Cambria" w:hAnsi="Cambria"/>
          <w:i w:val="0"/>
          <w:lang w:val="el-GR"/>
        </w:rPr>
        <w:t xml:space="preserve"> των εκδόσεων από 2.2 μέχρι 4.3 του λειτουργικού </w:t>
      </w:r>
      <w:r w:rsidRPr="006D5CB1">
        <w:rPr>
          <w:rFonts w:ascii="Cambria" w:hAnsi="Cambria"/>
          <w:i w:val="0"/>
        </w:rPr>
        <w:t>Android</w:t>
      </w:r>
      <w:r w:rsidRPr="006D5CB1">
        <w:rPr>
          <w:rFonts w:ascii="Cambria" w:hAnsi="Cambria"/>
          <w:i w:val="0"/>
          <w:lang w:val="el-GR"/>
        </w:rPr>
        <w:t>.</w:t>
      </w:r>
    </w:p>
    <w:p w14:paraId="57963F62" w14:textId="77777777" w:rsidR="00A364D3" w:rsidRPr="006D5CB1" w:rsidRDefault="00A364D3" w:rsidP="007258A6">
      <w:pPr>
        <w:pStyle w:val="Comment0"/>
        <w:numPr>
          <w:ilvl w:val="0"/>
          <w:numId w:val="20"/>
        </w:numPr>
        <w:spacing w:line="276" w:lineRule="auto"/>
        <w:jc w:val="both"/>
        <w:rPr>
          <w:rFonts w:ascii="Cambria" w:hAnsi="Cambria"/>
          <w:i w:val="0"/>
          <w:lang w:val="el-GR"/>
        </w:rPr>
      </w:pPr>
      <w:r w:rsidRPr="006D5CB1">
        <w:rPr>
          <w:rFonts w:ascii="Cambria" w:hAnsi="Cambria"/>
          <w:i w:val="0"/>
          <w:lang w:val="el-GR"/>
        </w:rPr>
        <w:t>Η ποσότητα των δεδομένων που θα επεξεργάζεται η εφαρμογή περιορίζονται από τις εισόδους  του χρήστη όπως αυτό αναφέρον</w:t>
      </w:r>
      <w:r w:rsidR="000F53E2">
        <w:rPr>
          <w:rFonts w:ascii="Cambria" w:hAnsi="Cambria"/>
          <w:i w:val="0"/>
          <w:lang w:val="el-GR"/>
        </w:rPr>
        <w:t>ται στο μέρος 3.1 στα σημεία 1-</w:t>
      </w:r>
      <w:r w:rsidR="000F53E2" w:rsidRPr="000F53E2">
        <w:rPr>
          <w:rFonts w:ascii="Cambria" w:hAnsi="Cambria"/>
          <w:i w:val="0"/>
          <w:lang w:val="el-GR"/>
        </w:rPr>
        <w:t>8</w:t>
      </w:r>
      <w:r w:rsidR="00D15F1B" w:rsidRPr="00D15F1B">
        <w:rPr>
          <w:rFonts w:ascii="Cambria" w:hAnsi="Cambria"/>
          <w:i w:val="0"/>
          <w:lang w:val="el-GR"/>
        </w:rPr>
        <w:t xml:space="preserve"> </w:t>
      </w:r>
      <w:r w:rsidRPr="006D5CB1">
        <w:rPr>
          <w:rFonts w:ascii="Cambria" w:hAnsi="Cambria"/>
          <w:i w:val="0"/>
          <w:lang w:val="el-GR"/>
        </w:rPr>
        <w:t>και τα δεδομένα που αφορούν τις ημερομηνίες.</w:t>
      </w:r>
    </w:p>
    <w:p w14:paraId="3A0A682C" w14:textId="77777777" w:rsidR="00A364D3" w:rsidRPr="006D5CB1" w:rsidRDefault="00A364D3" w:rsidP="007258A6">
      <w:pPr>
        <w:pStyle w:val="Comment0"/>
        <w:spacing w:line="276" w:lineRule="auto"/>
        <w:jc w:val="both"/>
        <w:rPr>
          <w:rFonts w:ascii="Cambria" w:hAnsi="Cambria"/>
          <w:i w:val="0"/>
          <w:lang w:val="el-GR"/>
        </w:rPr>
      </w:pPr>
    </w:p>
    <w:p w14:paraId="3C4B2F8F" w14:textId="77777777" w:rsidR="00A364D3" w:rsidRPr="006D5CB1" w:rsidRDefault="00A364D3" w:rsidP="007258A6">
      <w:pPr>
        <w:pStyle w:val="Heading2"/>
        <w:spacing w:line="276" w:lineRule="auto"/>
        <w:jc w:val="both"/>
        <w:rPr>
          <w:rFonts w:ascii="Cambria" w:hAnsi="Cambria"/>
          <w:lang w:val="en-US"/>
        </w:rPr>
      </w:pPr>
      <w:bookmarkStart w:id="35" w:name="_Toc239409876"/>
      <w:r w:rsidRPr="006D5CB1">
        <w:rPr>
          <w:rFonts w:ascii="Cambria" w:hAnsi="Cambria"/>
          <w:lang w:val="en-US"/>
        </w:rPr>
        <w:t>Software System Attributes</w:t>
      </w:r>
      <w:bookmarkEnd w:id="35"/>
    </w:p>
    <w:p w14:paraId="2B6C570B" w14:textId="77777777" w:rsidR="00A364D3" w:rsidRPr="006D5CB1" w:rsidRDefault="00A364D3" w:rsidP="007258A6">
      <w:pPr>
        <w:pStyle w:val="Heading3"/>
        <w:spacing w:line="276" w:lineRule="auto"/>
        <w:jc w:val="both"/>
        <w:rPr>
          <w:rFonts w:ascii="Cambria" w:hAnsi="Cambria"/>
          <w:lang w:val="en-US"/>
        </w:rPr>
      </w:pPr>
      <w:bookmarkStart w:id="36" w:name="_Toc239409877"/>
      <w:r w:rsidRPr="006D5CB1">
        <w:rPr>
          <w:rFonts w:ascii="Cambria" w:hAnsi="Cambria"/>
          <w:lang w:val="en-US"/>
        </w:rPr>
        <w:t>Reliability</w:t>
      </w:r>
      <w:bookmarkEnd w:id="36"/>
    </w:p>
    <w:p w14:paraId="76540F85" w14:textId="77777777" w:rsidR="00A364D3" w:rsidRPr="006D5CB1" w:rsidRDefault="00BC6528" w:rsidP="007258A6">
      <w:pPr>
        <w:pStyle w:val="Comment0"/>
        <w:spacing w:line="276" w:lineRule="auto"/>
        <w:jc w:val="both"/>
        <w:rPr>
          <w:rFonts w:ascii="Cambria" w:hAnsi="Cambria"/>
          <w:i w:val="0"/>
          <w:lang w:val="el-GR"/>
        </w:rPr>
      </w:pPr>
      <w:r w:rsidRPr="006D5CB1">
        <w:rPr>
          <w:rFonts w:ascii="Cambria" w:hAnsi="Cambria"/>
          <w:i w:val="0"/>
          <w:lang w:val="el-GR"/>
        </w:rPr>
        <w:t>Για να διασφαλιστεί η</w:t>
      </w:r>
      <w:r w:rsidR="00A364D3" w:rsidRPr="006D5CB1">
        <w:rPr>
          <w:rFonts w:ascii="Cambria" w:hAnsi="Cambria"/>
          <w:i w:val="0"/>
          <w:lang w:val="el-GR"/>
        </w:rPr>
        <w:t xml:space="preserve"> αξιοπιστία του συστήματος </w:t>
      </w:r>
      <w:r w:rsidR="006D5CB1">
        <w:rPr>
          <w:rFonts w:ascii="Cambria" w:hAnsi="Cambria"/>
          <w:i w:val="0"/>
          <w:lang w:val="el-GR"/>
        </w:rPr>
        <w:t>εφαρμόζονται</w:t>
      </w:r>
      <w:r w:rsidR="00A364D3" w:rsidRPr="006D5CB1">
        <w:rPr>
          <w:rFonts w:ascii="Cambria" w:hAnsi="Cambria"/>
          <w:i w:val="0"/>
          <w:lang w:val="el-GR"/>
        </w:rPr>
        <w:t xml:space="preserve"> </w:t>
      </w:r>
      <w:r w:rsidRPr="006D5CB1">
        <w:rPr>
          <w:rFonts w:ascii="Cambria" w:hAnsi="Cambria"/>
          <w:i w:val="0"/>
          <w:lang w:val="el-GR"/>
        </w:rPr>
        <w:t xml:space="preserve">είσοδοι </w:t>
      </w:r>
      <w:r w:rsidR="00A364D3" w:rsidRPr="006D5CB1">
        <w:rPr>
          <w:rFonts w:ascii="Cambria" w:hAnsi="Cambria"/>
          <w:i w:val="0"/>
          <w:lang w:val="el-GR"/>
        </w:rPr>
        <w:t xml:space="preserve">περιορισμένης επιλογής </w:t>
      </w:r>
      <w:r w:rsidRPr="006D5CB1">
        <w:rPr>
          <w:rFonts w:ascii="Cambria" w:hAnsi="Cambria"/>
          <w:i w:val="0"/>
          <w:lang w:val="el-GR"/>
        </w:rPr>
        <w:t>(</w:t>
      </w:r>
      <w:r w:rsidR="00A94745" w:rsidRPr="006D5CB1">
        <w:rPr>
          <w:rFonts w:ascii="Cambria" w:hAnsi="Cambria"/>
          <w:i w:val="0"/>
          <w:lang w:val="el-GR"/>
        </w:rPr>
        <w:t xml:space="preserve">για </w:t>
      </w:r>
      <w:r w:rsidRPr="006D5CB1">
        <w:rPr>
          <w:rFonts w:ascii="Cambria" w:hAnsi="Cambria"/>
          <w:i w:val="0"/>
          <w:lang w:val="el-GR"/>
        </w:rPr>
        <w:t>αποφυγή λανθασμένου τύπου ει</w:t>
      </w:r>
      <w:r w:rsidR="00AA6458" w:rsidRPr="006D5CB1">
        <w:rPr>
          <w:rFonts w:ascii="Cambria" w:hAnsi="Cambria"/>
          <w:i w:val="0"/>
          <w:lang w:val="el-GR"/>
        </w:rPr>
        <w:t>σ</w:t>
      </w:r>
      <w:r w:rsidRPr="006D5CB1">
        <w:rPr>
          <w:rFonts w:ascii="Cambria" w:hAnsi="Cambria"/>
          <w:i w:val="0"/>
          <w:lang w:val="el-GR"/>
        </w:rPr>
        <w:t>όδου) με προεπιλεγμένη τιμή</w:t>
      </w:r>
      <w:r w:rsidR="00A94745" w:rsidRPr="006D5CB1">
        <w:rPr>
          <w:rFonts w:ascii="Cambria" w:hAnsi="Cambria"/>
          <w:i w:val="0"/>
          <w:lang w:val="el-GR"/>
        </w:rPr>
        <w:t xml:space="preserve"> </w:t>
      </w:r>
      <w:r w:rsidRPr="006D5CB1">
        <w:rPr>
          <w:rFonts w:ascii="Cambria" w:hAnsi="Cambria"/>
          <w:i w:val="0"/>
          <w:lang w:val="el-GR"/>
        </w:rPr>
        <w:t>(</w:t>
      </w:r>
      <w:r w:rsidR="00A94745" w:rsidRPr="006D5CB1">
        <w:rPr>
          <w:rFonts w:ascii="Cambria" w:hAnsi="Cambria"/>
          <w:i w:val="0"/>
          <w:lang w:val="el-GR"/>
        </w:rPr>
        <w:t>για αποφυγή κενών εισόδων)</w:t>
      </w:r>
      <w:r w:rsidRPr="006D5CB1">
        <w:rPr>
          <w:rFonts w:ascii="Cambria" w:hAnsi="Cambria"/>
          <w:i w:val="0"/>
          <w:lang w:val="el-GR"/>
        </w:rPr>
        <w:t xml:space="preserve"> </w:t>
      </w:r>
      <w:r w:rsidR="00A364D3" w:rsidRPr="006D5CB1">
        <w:rPr>
          <w:rFonts w:ascii="Cambria" w:hAnsi="Cambria"/>
          <w:i w:val="0"/>
          <w:lang w:val="el-GR"/>
        </w:rPr>
        <w:t>από το σύστημα</w:t>
      </w:r>
      <w:r w:rsidR="00A94745" w:rsidRPr="006D5CB1">
        <w:rPr>
          <w:rFonts w:ascii="Cambria" w:hAnsi="Cambria"/>
          <w:i w:val="0"/>
          <w:lang w:val="el-GR"/>
        </w:rPr>
        <w:t>. Γ</w:t>
      </w:r>
      <w:r w:rsidR="00A364D3" w:rsidRPr="006D5CB1">
        <w:rPr>
          <w:rFonts w:ascii="Cambria" w:hAnsi="Cambria"/>
          <w:i w:val="0"/>
          <w:lang w:val="el-GR"/>
        </w:rPr>
        <w:t xml:space="preserve">ι’ αυτό οι περιπτώσεις σφαλμάτων </w:t>
      </w:r>
      <w:r w:rsidR="00A94745" w:rsidRPr="006D5CB1">
        <w:rPr>
          <w:rFonts w:ascii="Cambria" w:hAnsi="Cambria"/>
          <w:i w:val="0"/>
          <w:lang w:val="el-GR"/>
        </w:rPr>
        <w:t>απαλείφονται</w:t>
      </w:r>
      <w:r w:rsidR="00866A53" w:rsidRPr="006D5CB1">
        <w:rPr>
          <w:rFonts w:ascii="Cambria" w:hAnsi="Cambria"/>
          <w:i w:val="0"/>
          <w:lang w:val="el-GR"/>
        </w:rPr>
        <w:t>. Στις περιπτώσεις κατά τις οποίες ο χρήστης εισάγει</w:t>
      </w:r>
      <w:r w:rsidR="00A364D3" w:rsidRPr="006D5CB1">
        <w:rPr>
          <w:rFonts w:ascii="Cambria" w:hAnsi="Cambria"/>
          <w:i w:val="0"/>
          <w:lang w:val="el-GR"/>
        </w:rPr>
        <w:t xml:space="preserve"> </w:t>
      </w:r>
      <w:r w:rsidR="00866A53" w:rsidRPr="006D5CB1">
        <w:rPr>
          <w:rFonts w:ascii="Cambria" w:hAnsi="Cambria"/>
          <w:i w:val="0"/>
          <w:lang w:val="el-GR"/>
        </w:rPr>
        <w:t xml:space="preserve">δεδομένα </w:t>
      </w:r>
      <w:r w:rsidR="00426DAE" w:rsidRPr="006D5CB1">
        <w:rPr>
          <w:rFonts w:ascii="Cambria" w:hAnsi="Cambria"/>
          <w:i w:val="0"/>
          <w:lang w:val="el-GR"/>
        </w:rPr>
        <w:t>για τα οποία δεν εφαρμόζεται οποιαδήποτε περιορισμένη επιλογή ή προεπιλεγμένη τιμή</w:t>
      </w:r>
      <w:r w:rsidR="00A364D3" w:rsidRPr="006D5CB1">
        <w:rPr>
          <w:rFonts w:ascii="Cambria" w:hAnsi="Cambria"/>
          <w:i w:val="0"/>
          <w:lang w:val="el-GR"/>
        </w:rPr>
        <w:t xml:space="preserve">, θα γίνονται </w:t>
      </w:r>
      <w:r w:rsidR="00426DAE" w:rsidRPr="006D5CB1">
        <w:rPr>
          <w:rFonts w:ascii="Cambria" w:hAnsi="Cambria"/>
          <w:i w:val="0"/>
          <w:lang w:val="el-GR"/>
        </w:rPr>
        <w:t xml:space="preserve">οι </w:t>
      </w:r>
      <w:r w:rsidR="00A364D3" w:rsidRPr="006D5CB1">
        <w:rPr>
          <w:rFonts w:ascii="Cambria" w:hAnsi="Cambria"/>
          <w:i w:val="0"/>
          <w:lang w:val="el-GR"/>
        </w:rPr>
        <w:t xml:space="preserve">κατάλληλοι </w:t>
      </w:r>
      <w:r w:rsidR="00426DAE" w:rsidRPr="006D5CB1">
        <w:rPr>
          <w:rFonts w:ascii="Cambria" w:hAnsi="Cambria"/>
          <w:i w:val="0"/>
          <w:lang w:val="el-GR"/>
        </w:rPr>
        <w:t>έλεγχοι</w:t>
      </w:r>
      <w:r w:rsidR="00A364D3" w:rsidRPr="006D5CB1">
        <w:rPr>
          <w:rFonts w:ascii="Cambria" w:hAnsi="Cambria"/>
          <w:i w:val="0"/>
          <w:lang w:val="el-GR"/>
        </w:rPr>
        <w:t xml:space="preserve"> για επιτρεπόμενες τιμές (</w:t>
      </w:r>
      <w:r w:rsidR="00426DAE" w:rsidRPr="006D5CB1">
        <w:rPr>
          <w:rFonts w:ascii="Cambria" w:hAnsi="Cambria"/>
          <w:i w:val="0"/>
          <w:lang w:val="el-GR"/>
        </w:rPr>
        <w:t xml:space="preserve">τύπος </w:t>
      </w:r>
      <w:r w:rsidR="00A364D3" w:rsidRPr="006D5CB1">
        <w:rPr>
          <w:rFonts w:ascii="Cambria" w:hAnsi="Cambria"/>
          <w:i w:val="0"/>
          <w:lang w:val="el-GR"/>
        </w:rPr>
        <w:t xml:space="preserve">και εύρος τιμών), </w:t>
      </w:r>
      <w:r w:rsidR="00426DAE" w:rsidRPr="006D5CB1">
        <w:rPr>
          <w:rFonts w:ascii="Cambria" w:hAnsi="Cambria"/>
          <w:i w:val="0"/>
          <w:lang w:val="el-GR"/>
        </w:rPr>
        <w:t>όπως</w:t>
      </w:r>
      <w:r w:rsidR="00A364D3" w:rsidRPr="006D5CB1">
        <w:rPr>
          <w:rFonts w:ascii="Cambria" w:hAnsi="Cambria"/>
          <w:i w:val="0"/>
          <w:lang w:val="el-GR"/>
        </w:rPr>
        <w:t xml:space="preserve"> </w:t>
      </w:r>
      <w:r w:rsidR="00426DAE" w:rsidRPr="006D5CB1">
        <w:rPr>
          <w:rFonts w:ascii="Cambria" w:hAnsi="Cambria"/>
          <w:i w:val="0"/>
          <w:lang w:val="el-GR"/>
        </w:rPr>
        <w:t>επίσης</w:t>
      </w:r>
      <w:r w:rsidR="00A364D3" w:rsidRPr="006D5CB1">
        <w:rPr>
          <w:rFonts w:ascii="Cambria" w:hAnsi="Cambria"/>
          <w:i w:val="0"/>
          <w:lang w:val="el-GR"/>
        </w:rPr>
        <w:t xml:space="preserve"> σε περίπτωση που ο χρήστης δεν συμπληρώσει κάποιο πεδίο </w:t>
      </w:r>
      <w:r w:rsidR="00426DAE" w:rsidRPr="006D5CB1">
        <w:rPr>
          <w:rFonts w:ascii="Cambria" w:hAnsi="Cambria"/>
          <w:i w:val="0"/>
          <w:lang w:val="el-GR"/>
        </w:rPr>
        <w:t xml:space="preserve">εισόδου </w:t>
      </w:r>
      <w:r w:rsidR="00A364D3" w:rsidRPr="006D5CB1">
        <w:rPr>
          <w:rFonts w:ascii="Cambria" w:hAnsi="Cambria"/>
          <w:i w:val="0"/>
          <w:lang w:val="el-GR"/>
        </w:rPr>
        <w:t xml:space="preserve">θα εμφανίζεται στην </w:t>
      </w:r>
      <w:r w:rsidR="00426DAE" w:rsidRPr="006D5CB1">
        <w:rPr>
          <w:rFonts w:ascii="Cambria" w:hAnsi="Cambria"/>
          <w:i w:val="0"/>
          <w:lang w:val="el-GR"/>
        </w:rPr>
        <w:t>οθόνη</w:t>
      </w:r>
      <w:r w:rsidR="00A364D3" w:rsidRPr="006D5CB1">
        <w:rPr>
          <w:rFonts w:ascii="Cambria" w:hAnsi="Cambria"/>
          <w:i w:val="0"/>
          <w:lang w:val="el-GR"/>
        </w:rPr>
        <w:t xml:space="preserve"> σχετικό μήνυμα σφάλματος</w:t>
      </w:r>
      <w:r w:rsidR="00426DAE" w:rsidRPr="006D5CB1">
        <w:rPr>
          <w:rFonts w:ascii="Cambria" w:hAnsi="Cambria"/>
          <w:i w:val="0"/>
          <w:lang w:val="el-GR"/>
        </w:rPr>
        <w:t>, χωρίς να τερματίζεται η λειτουργία της όλης εφαρμογής</w:t>
      </w:r>
      <w:r w:rsidR="00A364D3" w:rsidRPr="006D5CB1">
        <w:rPr>
          <w:rFonts w:ascii="Cambria" w:hAnsi="Cambria"/>
          <w:i w:val="0"/>
          <w:lang w:val="el-GR"/>
        </w:rPr>
        <w:t xml:space="preserve">. Επίσης σε περίπτωση τερματισμού κάποιας </w:t>
      </w:r>
      <w:r w:rsidR="00C3160E" w:rsidRPr="006D5CB1">
        <w:rPr>
          <w:rFonts w:ascii="Cambria" w:hAnsi="Cambria"/>
          <w:i w:val="0"/>
          <w:lang w:val="el-GR"/>
        </w:rPr>
        <w:t xml:space="preserve">συγκεκριμένης </w:t>
      </w:r>
      <w:r w:rsidR="00A364D3" w:rsidRPr="006D5CB1">
        <w:rPr>
          <w:rFonts w:ascii="Cambria" w:hAnsi="Cambria"/>
          <w:i w:val="0"/>
          <w:lang w:val="el-GR"/>
        </w:rPr>
        <w:t>λειτουργίας</w:t>
      </w:r>
      <w:r w:rsidR="00C3160E" w:rsidRPr="006D5CB1">
        <w:rPr>
          <w:rFonts w:ascii="Cambria" w:hAnsi="Cambria"/>
          <w:i w:val="0"/>
          <w:lang w:val="el-GR"/>
        </w:rPr>
        <w:t xml:space="preserve"> (πχ. </w:t>
      </w:r>
      <w:r w:rsidR="00C3160E" w:rsidRPr="006D5CB1">
        <w:rPr>
          <w:rFonts w:ascii="Cambria" w:hAnsi="Cambria"/>
          <w:i w:val="0"/>
        </w:rPr>
        <w:t>Feature</w:t>
      </w:r>
      <w:r w:rsidR="00C3160E" w:rsidRPr="006D5CB1">
        <w:rPr>
          <w:rFonts w:ascii="Cambria" w:hAnsi="Cambria"/>
          <w:i w:val="0"/>
          <w:lang w:val="el-GR"/>
        </w:rPr>
        <w:t xml:space="preserve"> </w:t>
      </w:r>
      <w:r w:rsidR="00804A70" w:rsidRPr="006D5CB1">
        <w:rPr>
          <w:rFonts w:ascii="Cambria" w:hAnsi="Cambria"/>
          <w:i w:val="0"/>
          <w:lang w:val="el-GR"/>
        </w:rPr>
        <w:t>3</w:t>
      </w:r>
      <w:r w:rsidR="00C3160E" w:rsidRPr="006D5CB1">
        <w:rPr>
          <w:rFonts w:ascii="Cambria" w:hAnsi="Cambria"/>
          <w:i w:val="0"/>
          <w:lang w:val="el-GR"/>
        </w:rPr>
        <w:t>: «υπενθύμιση</w:t>
      </w:r>
      <w:r w:rsidR="00036145" w:rsidRPr="006D5CB1">
        <w:rPr>
          <w:rFonts w:ascii="Cambria" w:hAnsi="Cambria"/>
          <w:i w:val="0"/>
          <w:lang w:val="el-GR"/>
        </w:rPr>
        <w:t xml:space="preserve"> - </w:t>
      </w:r>
      <w:r w:rsidR="00036145" w:rsidRPr="006D5CB1">
        <w:rPr>
          <w:rFonts w:ascii="Cambria" w:hAnsi="Cambria"/>
          <w:i w:val="0"/>
        </w:rPr>
        <w:t>push</w:t>
      </w:r>
      <w:r w:rsidR="00C3160E" w:rsidRPr="006D5CB1">
        <w:rPr>
          <w:rFonts w:ascii="Cambria" w:hAnsi="Cambria"/>
          <w:i w:val="0"/>
          <w:lang w:val="el-GR"/>
        </w:rPr>
        <w:t xml:space="preserve"> </w:t>
      </w:r>
      <w:r w:rsidR="00C3160E" w:rsidRPr="006D5CB1">
        <w:rPr>
          <w:rFonts w:ascii="Cambria" w:hAnsi="Cambria"/>
          <w:i w:val="0"/>
        </w:rPr>
        <w:t>notification</w:t>
      </w:r>
      <w:r w:rsidR="00C3160E" w:rsidRPr="006D5CB1">
        <w:rPr>
          <w:rFonts w:ascii="Cambria" w:hAnsi="Cambria"/>
          <w:i w:val="0"/>
          <w:lang w:val="el-GR"/>
        </w:rPr>
        <w:t>»)</w:t>
      </w:r>
      <w:r w:rsidR="003F3FA8" w:rsidRPr="006D5CB1">
        <w:rPr>
          <w:rFonts w:ascii="Cambria" w:hAnsi="Cambria"/>
          <w:i w:val="0"/>
          <w:lang w:val="el-GR"/>
        </w:rPr>
        <w:t>,</w:t>
      </w:r>
      <w:r w:rsidR="00A364D3" w:rsidRPr="006D5CB1">
        <w:rPr>
          <w:rFonts w:ascii="Cambria" w:hAnsi="Cambria"/>
          <w:i w:val="0"/>
          <w:lang w:val="el-GR"/>
        </w:rPr>
        <w:t xml:space="preserve"> πριν την επιλογή αποθήκευσης εισόδων (</w:t>
      </w:r>
      <w:r w:rsidR="00A364D3" w:rsidRPr="006D5CB1">
        <w:rPr>
          <w:rFonts w:ascii="Cambria" w:hAnsi="Cambria"/>
          <w:i w:val="0"/>
        </w:rPr>
        <w:t>submit</w:t>
      </w:r>
      <w:r w:rsidR="00A364D3" w:rsidRPr="006D5CB1">
        <w:rPr>
          <w:rFonts w:ascii="Cambria" w:hAnsi="Cambria"/>
          <w:i w:val="0"/>
          <w:lang w:val="el-GR"/>
        </w:rPr>
        <w:t xml:space="preserve">) η εφαρμογή δεν αποθηκεύει κανένα στοιχείο εισόδου χωρίς η </w:t>
      </w:r>
      <w:r w:rsidR="006133EE" w:rsidRPr="006D5CB1">
        <w:rPr>
          <w:rFonts w:ascii="Cambria" w:hAnsi="Cambria"/>
          <w:i w:val="0"/>
          <w:lang w:val="el-GR"/>
        </w:rPr>
        <w:t>εν λόγω εφαρμογή να τερματιστεί πλήρως.</w:t>
      </w:r>
    </w:p>
    <w:p w14:paraId="11E448F2" w14:textId="77777777" w:rsidR="00A364D3" w:rsidRPr="006D5CB1" w:rsidRDefault="00A364D3" w:rsidP="007258A6">
      <w:pPr>
        <w:pStyle w:val="Heading3"/>
        <w:spacing w:line="276" w:lineRule="auto"/>
        <w:jc w:val="both"/>
        <w:rPr>
          <w:rFonts w:ascii="Cambria" w:hAnsi="Cambria"/>
          <w:lang w:val="en-US"/>
        </w:rPr>
      </w:pPr>
      <w:bookmarkStart w:id="37" w:name="_Toc239409878"/>
      <w:r w:rsidRPr="006D5CB1">
        <w:rPr>
          <w:rFonts w:ascii="Cambria" w:hAnsi="Cambria"/>
          <w:lang w:val="en-US"/>
        </w:rPr>
        <w:t>Availability</w:t>
      </w:r>
      <w:bookmarkEnd w:id="37"/>
    </w:p>
    <w:p w14:paraId="7DCF277B" w14:textId="37BA1D28" w:rsidR="00A364D3" w:rsidRPr="006D5CB1" w:rsidRDefault="00A364D3"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00216266">
        <w:rPr>
          <w:rFonts w:ascii="Cambria" w:hAnsi="Cambria"/>
          <w:i w:val="0"/>
          <w:lang w:val="el-GR"/>
        </w:rPr>
        <w:t xml:space="preserve"> </w:t>
      </w:r>
      <w:r w:rsidRPr="006D5CB1">
        <w:rPr>
          <w:rFonts w:ascii="Cambria" w:hAnsi="Cambria"/>
          <w:i w:val="0"/>
          <w:lang w:val="el-GR"/>
        </w:rPr>
        <w:t xml:space="preserve">επικοινωνεί </w:t>
      </w:r>
      <w:r w:rsidR="00216266">
        <w:rPr>
          <w:rFonts w:ascii="Cambria" w:hAnsi="Cambria"/>
          <w:i w:val="0"/>
          <w:lang w:val="el-GR"/>
        </w:rPr>
        <w:t xml:space="preserve">μόνο </w:t>
      </w:r>
      <w:r w:rsidRPr="006D5CB1">
        <w:rPr>
          <w:rFonts w:ascii="Cambria" w:hAnsi="Cambria"/>
          <w:i w:val="0"/>
          <w:lang w:val="el-GR"/>
        </w:rPr>
        <w:t xml:space="preserve">με </w:t>
      </w:r>
      <w:r w:rsidR="00216266">
        <w:rPr>
          <w:rFonts w:ascii="Cambria" w:hAnsi="Cambria"/>
          <w:i w:val="0"/>
          <w:lang w:val="el-GR"/>
        </w:rPr>
        <w:t xml:space="preserve">τη </w:t>
      </w:r>
      <w:r w:rsidR="003D4ECD" w:rsidRPr="006D5CB1">
        <w:rPr>
          <w:rFonts w:ascii="Cambria" w:hAnsi="Cambria"/>
          <w:i w:val="0"/>
          <w:lang w:val="el-GR"/>
        </w:rPr>
        <w:t xml:space="preserve"> </w:t>
      </w:r>
      <w:r w:rsidRPr="006D5CB1">
        <w:rPr>
          <w:rFonts w:ascii="Cambria" w:hAnsi="Cambria"/>
          <w:i w:val="0"/>
          <w:lang w:val="el-GR"/>
        </w:rPr>
        <w:t xml:space="preserve">βάση δεδομένων </w:t>
      </w:r>
      <w:r w:rsidR="00216266">
        <w:rPr>
          <w:rFonts w:ascii="Cambria" w:hAnsi="Cambria"/>
          <w:i w:val="0"/>
          <w:lang w:val="el-GR"/>
        </w:rPr>
        <w:t>μέσω Διαδικτύου</w:t>
      </w:r>
      <w:r w:rsidRPr="006D5CB1">
        <w:rPr>
          <w:rFonts w:ascii="Cambria" w:hAnsi="Cambria"/>
          <w:i w:val="0"/>
          <w:lang w:val="el-GR"/>
        </w:rPr>
        <w:t xml:space="preserve"> γι’</w:t>
      </w:r>
      <w:r w:rsidR="003D4ECD" w:rsidRPr="006D5CB1">
        <w:rPr>
          <w:rFonts w:ascii="Cambria" w:hAnsi="Cambria"/>
          <w:i w:val="0"/>
          <w:lang w:val="el-GR"/>
        </w:rPr>
        <w:t xml:space="preserve"> </w:t>
      </w:r>
      <w:r w:rsidRPr="006D5CB1">
        <w:rPr>
          <w:rFonts w:ascii="Cambria" w:hAnsi="Cambria"/>
          <w:i w:val="0"/>
          <w:lang w:val="el-GR"/>
        </w:rPr>
        <w:t xml:space="preserve">αυτό </w:t>
      </w:r>
      <w:r w:rsidR="00216266">
        <w:rPr>
          <w:rFonts w:ascii="Cambria" w:hAnsi="Cambria"/>
          <w:i w:val="0"/>
          <w:lang w:val="el-GR"/>
        </w:rPr>
        <w:t>η περίπτωση να μην είναι διαθέσιμο</w:t>
      </w:r>
      <w:r w:rsidRPr="006D5CB1">
        <w:rPr>
          <w:rFonts w:ascii="Cambria" w:hAnsi="Cambria"/>
          <w:i w:val="0"/>
          <w:lang w:val="el-GR"/>
        </w:rPr>
        <w:t xml:space="preserve"> είναι μηδαμινή</w:t>
      </w:r>
      <w:r w:rsidR="003D4ECD" w:rsidRPr="006D5CB1">
        <w:rPr>
          <w:rFonts w:ascii="Cambria" w:hAnsi="Cambria"/>
          <w:i w:val="0"/>
          <w:lang w:val="el-GR"/>
        </w:rPr>
        <w:t>.</w:t>
      </w:r>
      <w:r w:rsidR="00216266">
        <w:rPr>
          <w:rFonts w:ascii="Cambria" w:hAnsi="Cambria"/>
          <w:i w:val="0"/>
          <w:lang w:val="el-GR"/>
        </w:rPr>
        <w:t xml:space="preserve"> Υπάρχει όμως η περίπτωση να μην είναι ενημερωμένα τα στοιχεία της όπως εξηγήθηκε στο σημείο</w:t>
      </w:r>
      <w:r w:rsidR="007E4876">
        <w:rPr>
          <w:rFonts w:ascii="Cambria" w:hAnsi="Cambria"/>
          <w:i w:val="0"/>
          <w:lang w:val="el-GR"/>
        </w:rPr>
        <w:t xml:space="preserve"> 2.3.</w:t>
      </w:r>
    </w:p>
    <w:p w14:paraId="0F2A8309" w14:textId="77777777" w:rsidR="00A364D3" w:rsidRPr="006D5CB1" w:rsidRDefault="00A364D3" w:rsidP="007258A6">
      <w:pPr>
        <w:pStyle w:val="Heading3"/>
        <w:spacing w:line="276" w:lineRule="auto"/>
        <w:jc w:val="both"/>
        <w:rPr>
          <w:rFonts w:ascii="Cambria" w:hAnsi="Cambria"/>
          <w:lang w:val="en-US"/>
        </w:rPr>
      </w:pPr>
      <w:bookmarkStart w:id="38" w:name="_Toc239409879"/>
      <w:r w:rsidRPr="006D5CB1">
        <w:rPr>
          <w:rFonts w:ascii="Cambria" w:hAnsi="Cambria"/>
          <w:lang w:val="en-US"/>
        </w:rPr>
        <w:t>Security</w:t>
      </w:r>
      <w:bookmarkEnd w:id="38"/>
    </w:p>
    <w:p w14:paraId="6CF1B2BA" w14:textId="77777777" w:rsidR="00A364D3" w:rsidRPr="006D5CB1" w:rsidRDefault="009C51DE" w:rsidP="000F5262">
      <w:pPr>
        <w:pStyle w:val="Comment0"/>
        <w:spacing w:line="276" w:lineRule="auto"/>
        <w:jc w:val="both"/>
        <w:rPr>
          <w:rFonts w:ascii="Cambria" w:hAnsi="Cambria"/>
          <w:i w:val="0"/>
          <w:lang w:val="el-GR"/>
        </w:rPr>
      </w:pPr>
      <w:r w:rsidRPr="006D5CB1">
        <w:rPr>
          <w:rFonts w:ascii="Cambria" w:hAnsi="Cambria"/>
          <w:i w:val="0"/>
          <w:lang w:val="el-GR"/>
        </w:rPr>
        <w:t>Η εγκυρότητα</w:t>
      </w:r>
      <w:r w:rsidR="00A364D3" w:rsidRPr="006D5CB1">
        <w:rPr>
          <w:rFonts w:ascii="Cambria" w:hAnsi="Cambria"/>
          <w:i w:val="0"/>
          <w:lang w:val="el-GR"/>
        </w:rPr>
        <w:t xml:space="preserve"> των δεδομένων εξα</w:t>
      </w:r>
      <w:r w:rsidRPr="006D5CB1">
        <w:rPr>
          <w:rFonts w:ascii="Cambria" w:hAnsi="Cambria"/>
          <w:i w:val="0"/>
          <w:lang w:val="el-GR"/>
        </w:rPr>
        <w:t xml:space="preserve">σφαλίζεται με τους ελέγχους εισόδων </w:t>
      </w:r>
      <w:r w:rsidR="00A364D3" w:rsidRPr="006D5CB1">
        <w:rPr>
          <w:rFonts w:ascii="Cambria" w:hAnsi="Cambria"/>
          <w:i w:val="0"/>
          <w:lang w:val="el-GR"/>
        </w:rPr>
        <w:t xml:space="preserve">που αναφέρονται στο </w:t>
      </w:r>
      <w:r w:rsidRPr="006D5CB1">
        <w:rPr>
          <w:rFonts w:ascii="Cambria" w:hAnsi="Cambria"/>
          <w:i w:val="0"/>
          <w:lang w:val="el-GR"/>
        </w:rPr>
        <w:t xml:space="preserve">σημείο </w:t>
      </w:r>
      <w:r w:rsidR="00A364D3" w:rsidRPr="006D5CB1">
        <w:rPr>
          <w:rFonts w:ascii="Cambria" w:hAnsi="Cambria"/>
          <w:i w:val="0"/>
          <w:lang w:val="el-GR"/>
        </w:rPr>
        <w:t>3.4.1.</w:t>
      </w:r>
    </w:p>
    <w:p w14:paraId="0F628E32" w14:textId="77777777" w:rsidR="009C51DE" w:rsidRPr="006D5CB1" w:rsidRDefault="009C51DE" w:rsidP="000F5262">
      <w:pPr>
        <w:pStyle w:val="Comment0"/>
        <w:spacing w:line="276" w:lineRule="auto"/>
        <w:jc w:val="both"/>
        <w:rPr>
          <w:rFonts w:ascii="Cambria" w:hAnsi="Cambria"/>
          <w:i w:val="0"/>
          <w:lang w:val="el-GR"/>
        </w:rPr>
      </w:pPr>
      <w:r w:rsidRPr="006D5CB1">
        <w:rPr>
          <w:rFonts w:ascii="Cambria" w:hAnsi="Cambria"/>
          <w:i w:val="0"/>
          <w:lang w:val="el-GR"/>
        </w:rPr>
        <w:t>Με την ατομική χρήση της εφαρμογής από το μοναδικό κάτοχο της κιν</w:t>
      </w:r>
      <w:r w:rsidR="00BC42BD" w:rsidRPr="006D5CB1">
        <w:rPr>
          <w:rFonts w:ascii="Cambria" w:hAnsi="Cambria"/>
          <w:i w:val="0"/>
          <w:lang w:val="el-GR"/>
        </w:rPr>
        <w:t>η</w:t>
      </w:r>
      <w:r w:rsidRPr="006D5CB1">
        <w:rPr>
          <w:rFonts w:ascii="Cambria" w:hAnsi="Cambria"/>
          <w:i w:val="0"/>
          <w:lang w:val="el-GR"/>
        </w:rPr>
        <w:t>τής εφαρμογής, το σύστημα δεν θα απαιτεί οποιανδήποτε ταυτοποίηση χρήστη (</w:t>
      </w:r>
      <w:r w:rsidR="006D5CB1">
        <w:rPr>
          <w:rFonts w:ascii="Cambria" w:hAnsi="Cambria"/>
          <w:i w:val="0"/>
        </w:rPr>
        <w:t>login</w:t>
      </w:r>
      <w:r w:rsidRPr="006D5CB1">
        <w:rPr>
          <w:rFonts w:ascii="Cambria" w:hAnsi="Cambria"/>
          <w:i w:val="0"/>
          <w:lang w:val="el-GR"/>
        </w:rPr>
        <w:t>)</w:t>
      </w:r>
      <w:r w:rsidR="00BC42BD" w:rsidRPr="006D5CB1">
        <w:rPr>
          <w:rFonts w:ascii="Cambria" w:hAnsi="Cambria"/>
          <w:i w:val="0"/>
          <w:lang w:val="el-GR"/>
        </w:rPr>
        <w:t>, όπως περιγράφεται στο σημείο 2.3.</w:t>
      </w:r>
    </w:p>
    <w:p w14:paraId="52F5DB1F" w14:textId="77777777" w:rsidR="000A0436" w:rsidRPr="006D5CB1" w:rsidRDefault="006D5CB1" w:rsidP="000F5262">
      <w:pPr>
        <w:pStyle w:val="Comment0"/>
        <w:spacing w:line="276" w:lineRule="auto"/>
        <w:jc w:val="both"/>
        <w:rPr>
          <w:rFonts w:ascii="Cambria" w:hAnsi="Cambria"/>
          <w:i w:val="0"/>
          <w:lang w:val="el-GR"/>
        </w:rPr>
      </w:pPr>
      <w:r>
        <w:rPr>
          <w:rFonts w:ascii="Cambria" w:hAnsi="Cambria"/>
          <w:i w:val="0"/>
          <w:lang w:val="el-GR"/>
        </w:rPr>
        <w:lastRenderedPageBreak/>
        <w:t>Λόγω</w:t>
      </w:r>
      <w:r w:rsidR="000A0436" w:rsidRPr="006D5CB1">
        <w:rPr>
          <w:rFonts w:ascii="Cambria" w:hAnsi="Cambria"/>
          <w:i w:val="0"/>
          <w:lang w:val="el-GR"/>
        </w:rPr>
        <w:t xml:space="preserve"> της χρήσης </w:t>
      </w:r>
      <w:r w:rsidR="00497F99">
        <w:rPr>
          <w:rFonts w:ascii="Cambria" w:hAnsi="Cambria"/>
          <w:i w:val="0"/>
          <w:lang w:val="el-GR"/>
        </w:rPr>
        <w:t xml:space="preserve">και της </w:t>
      </w:r>
      <w:r w:rsidR="000A0436" w:rsidRPr="006D5CB1">
        <w:rPr>
          <w:rFonts w:ascii="Cambria" w:hAnsi="Cambria"/>
          <w:i w:val="0"/>
          <w:lang w:val="el-GR"/>
        </w:rPr>
        <w:t xml:space="preserve">συνδεσιμότητας </w:t>
      </w:r>
      <w:r w:rsidR="00497F99">
        <w:rPr>
          <w:rFonts w:ascii="Cambria" w:hAnsi="Cambria"/>
          <w:i w:val="0"/>
          <w:lang w:val="el-GR"/>
        </w:rPr>
        <w:t>της εφαρμογής στο Διαδίκτυο,</w:t>
      </w:r>
      <w:r w:rsidR="000A0436" w:rsidRPr="006D5CB1">
        <w:rPr>
          <w:rFonts w:ascii="Cambria" w:hAnsi="Cambria"/>
          <w:i w:val="0"/>
          <w:lang w:val="el-GR"/>
        </w:rPr>
        <w:t xml:space="preserve"> δύναται να </w:t>
      </w:r>
      <w:r w:rsidR="00010B29" w:rsidRPr="006D5CB1">
        <w:rPr>
          <w:rFonts w:ascii="Cambria" w:hAnsi="Cambria"/>
          <w:i w:val="0"/>
          <w:lang w:val="el-GR"/>
        </w:rPr>
        <w:t>υπάρξει</w:t>
      </w:r>
      <w:r w:rsidR="000A0436" w:rsidRPr="006D5CB1">
        <w:rPr>
          <w:rFonts w:ascii="Cambria" w:hAnsi="Cambria"/>
          <w:i w:val="0"/>
          <w:lang w:val="el-GR"/>
        </w:rPr>
        <w:t xml:space="preserve"> περίπτωση κακόβουλης πρόσβασης </w:t>
      </w:r>
      <w:r w:rsidR="00497F99">
        <w:rPr>
          <w:rFonts w:ascii="Cambria" w:hAnsi="Cambria"/>
          <w:i w:val="0"/>
          <w:lang w:val="el-GR"/>
        </w:rPr>
        <w:t xml:space="preserve">στη βάση δεδομένων μέσω της Διαδικτυακής εφαρμογής με την οποία επικοινωνεί η βάση, για αυτό τον λόγο θα χρησιμοποιηθεί </w:t>
      </w:r>
      <w:r w:rsidR="00497F99" w:rsidRPr="006D5CB1">
        <w:rPr>
          <w:rFonts w:ascii="Cambria" w:hAnsi="Cambria"/>
          <w:i w:val="0"/>
          <w:lang w:val="el-GR"/>
        </w:rPr>
        <w:t>ταυτοποίηση χρήστη (</w:t>
      </w:r>
      <w:r w:rsidR="00497F99">
        <w:rPr>
          <w:rFonts w:ascii="Cambria" w:hAnsi="Cambria"/>
          <w:i w:val="0"/>
        </w:rPr>
        <w:t>login</w:t>
      </w:r>
      <w:r w:rsidR="00497F99" w:rsidRPr="006D5CB1">
        <w:rPr>
          <w:rFonts w:ascii="Cambria" w:hAnsi="Cambria"/>
          <w:i w:val="0"/>
          <w:lang w:val="el-GR"/>
        </w:rPr>
        <w:t>)</w:t>
      </w:r>
      <w:r w:rsidR="00497F99">
        <w:rPr>
          <w:rFonts w:ascii="Cambria" w:hAnsi="Cambria"/>
          <w:i w:val="0"/>
          <w:lang w:val="el-GR"/>
        </w:rPr>
        <w:t xml:space="preserve"> για την χρήση της διαδικτυακής εφαρμογής, ώστε να μην μπορεί κάποιος που δεν έχει εξουσιοδότηση να έχει πρόσβαση στη βάση δεδομένων.</w:t>
      </w:r>
    </w:p>
    <w:p w14:paraId="3CE40EA0" w14:textId="77777777" w:rsidR="00A364D3" w:rsidRPr="006D5CB1" w:rsidRDefault="00A364D3" w:rsidP="007258A6">
      <w:pPr>
        <w:pStyle w:val="Heading3"/>
        <w:spacing w:line="276" w:lineRule="auto"/>
        <w:jc w:val="both"/>
        <w:rPr>
          <w:rFonts w:ascii="Cambria" w:hAnsi="Cambria"/>
          <w:lang w:val="en-US"/>
        </w:rPr>
      </w:pPr>
      <w:bookmarkStart w:id="39" w:name="_Toc239409880"/>
      <w:r w:rsidRPr="006D5CB1">
        <w:rPr>
          <w:rFonts w:ascii="Cambria" w:hAnsi="Cambria"/>
          <w:lang w:val="en-US"/>
        </w:rPr>
        <w:t>Maintainability</w:t>
      </w:r>
      <w:bookmarkEnd w:id="39"/>
    </w:p>
    <w:p w14:paraId="1411EC37" w14:textId="77777777" w:rsidR="00A364D3" w:rsidRPr="006D5CB1" w:rsidRDefault="00A364D3" w:rsidP="007258A6">
      <w:pPr>
        <w:pStyle w:val="Comment0"/>
        <w:spacing w:line="276" w:lineRule="auto"/>
        <w:contextualSpacing/>
        <w:jc w:val="both"/>
        <w:rPr>
          <w:rFonts w:ascii="Cambria" w:hAnsi="Cambria"/>
          <w:i w:val="0"/>
          <w:lang w:val="el-GR"/>
        </w:rPr>
      </w:pPr>
      <w:r w:rsidRPr="006D5CB1">
        <w:rPr>
          <w:rFonts w:ascii="Cambria" w:hAnsi="Cambria"/>
          <w:i w:val="0"/>
          <w:lang w:val="el-GR"/>
        </w:rPr>
        <w:t>Το σύστημα θα είναι</w:t>
      </w:r>
      <w:r w:rsidR="006D5CB1">
        <w:rPr>
          <w:rFonts w:ascii="Cambria" w:hAnsi="Cambria"/>
          <w:i w:val="0"/>
          <w:lang w:val="el-GR"/>
        </w:rPr>
        <w:t xml:space="preserve"> βασισμένο σε αντικειμενοστρεφή</w:t>
      </w:r>
      <w:r w:rsidRPr="006D5CB1">
        <w:rPr>
          <w:rFonts w:ascii="Cambria" w:hAnsi="Cambria"/>
          <w:i w:val="0"/>
          <w:lang w:val="el-GR"/>
        </w:rPr>
        <w:t xml:space="preserve"> προγραμματισμό άρα αυτό εξασφαλίζει </w:t>
      </w:r>
      <w:r w:rsidR="009C24EB" w:rsidRPr="006D5CB1">
        <w:rPr>
          <w:rFonts w:ascii="Cambria" w:hAnsi="Cambria"/>
          <w:i w:val="0"/>
          <w:lang w:val="el-GR"/>
        </w:rPr>
        <w:t xml:space="preserve">τη </w:t>
      </w:r>
      <w:r w:rsidRPr="006D5CB1">
        <w:rPr>
          <w:rFonts w:ascii="Cambria" w:hAnsi="Cambria"/>
          <w:i w:val="0"/>
          <w:lang w:val="el-GR"/>
        </w:rPr>
        <w:t>χαμηλή πολυπλοκότητα του. Ο κώδικας θα είναι αρκετά σχολιασμένος ώστε να είναι εύκολα κατανοητός</w:t>
      </w:r>
      <w:r w:rsidR="009C24EB" w:rsidRPr="006D5CB1">
        <w:rPr>
          <w:rFonts w:ascii="Cambria" w:hAnsi="Cambria"/>
          <w:i w:val="0"/>
          <w:lang w:val="el-GR"/>
        </w:rPr>
        <w:t xml:space="preserve"> από μετ’ έπειτα συντηρητές</w:t>
      </w:r>
      <w:r w:rsidRPr="006D5CB1">
        <w:rPr>
          <w:rFonts w:ascii="Cambria" w:hAnsi="Cambria"/>
          <w:i w:val="0"/>
          <w:lang w:val="el-GR"/>
        </w:rPr>
        <w:t xml:space="preserve">. </w:t>
      </w:r>
      <w:r w:rsidR="009C24EB" w:rsidRPr="006D5CB1">
        <w:rPr>
          <w:rFonts w:ascii="Cambria" w:hAnsi="Cambria"/>
          <w:i w:val="0"/>
          <w:lang w:val="el-GR"/>
        </w:rPr>
        <w:t xml:space="preserve">Όλες οι οθόνες θα σχεδιαστούν με στόχο την </w:t>
      </w:r>
      <w:r w:rsidR="006D5CB1">
        <w:rPr>
          <w:rFonts w:ascii="Cambria" w:hAnsi="Cambria"/>
          <w:i w:val="0"/>
          <w:lang w:val="el-GR"/>
        </w:rPr>
        <w:t>ευχρηστία και την απλότητα, ούτω</w:t>
      </w:r>
      <w:r w:rsidR="009C24EB" w:rsidRPr="006D5CB1">
        <w:rPr>
          <w:rFonts w:ascii="Cambria" w:hAnsi="Cambria"/>
          <w:i w:val="0"/>
          <w:lang w:val="el-GR"/>
        </w:rPr>
        <w:t xml:space="preserve">ς ώστε </w:t>
      </w:r>
      <w:r w:rsidR="00E05CDD">
        <w:rPr>
          <w:rFonts w:ascii="Cambria" w:hAnsi="Cambria"/>
          <w:i w:val="0"/>
          <w:lang w:val="el-GR"/>
        </w:rPr>
        <w:t>οι</w:t>
      </w:r>
      <w:r w:rsidR="009C24EB" w:rsidRPr="006D5CB1">
        <w:rPr>
          <w:rFonts w:ascii="Cambria" w:hAnsi="Cambria"/>
          <w:i w:val="0"/>
          <w:lang w:val="el-GR"/>
        </w:rPr>
        <w:t xml:space="preserve"> μελλοντικές αλλαγές στη διεπαφή να μην είναι </w:t>
      </w:r>
      <w:r w:rsidR="00BA6B21" w:rsidRPr="006D5CB1">
        <w:rPr>
          <w:rFonts w:ascii="Cambria" w:hAnsi="Cambria"/>
          <w:i w:val="0"/>
          <w:lang w:val="el-GR"/>
        </w:rPr>
        <w:t>αναγκαίες</w:t>
      </w:r>
      <w:r w:rsidR="009C24EB" w:rsidRPr="006D5CB1">
        <w:rPr>
          <w:rFonts w:ascii="Cambria" w:hAnsi="Cambria"/>
          <w:i w:val="0"/>
          <w:lang w:val="el-GR"/>
        </w:rPr>
        <w:t>.</w:t>
      </w:r>
    </w:p>
    <w:p w14:paraId="0E9FB687" w14:textId="77777777" w:rsidR="00A364D3" w:rsidRPr="006D5CB1" w:rsidRDefault="00A364D3" w:rsidP="007258A6">
      <w:pPr>
        <w:pStyle w:val="Heading3"/>
        <w:spacing w:line="276" w:lineRule="auto"/>
        <w:jc w:val="both"/>
        <w:rPr>
          <w:rFonts w:ascii="Cambria" w:hAnsi="Cambria"/>
          <w:lang w:val="en-US"/>
        </w:rPr>
      </w:pPr>
      <w:bookmarkStart w:id="40" w:name="_Toc239409881"/>
      <w:r w:rsidRPr="006D5CB1">
        <w:rPr>
          <w:rFonts w:ascii="Cambria" w:hAnsi="Cambria"/>
          <w:lang w:val="en-US"/>
        </w:rPr>
        <w:t>Portability</w:t>
      </w:r>
      <w:bookmarkEnd w:id="40"/>
    </w:p>
    <w:p w14:paraId="202A0388" w14:textId="77777777" w:rsidR="00A364D3" w:rsidRPr="006D5CB1" w:rsidRDefault="00A364D3" w:rsidP="007258A6">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Pr="006D5CB1">
        <w:rPr>
          <w:rFonts w:ascii="Cambria" w:hAnsi="Cambria"/>
          <w:i w:val="0"/>
          <w:lang w:val="el-GR"/>
        </w:rPr>
        <w:t xml:space="preserve"> δεν είναι μεταφέρσιμο σύστημα γιατί εγκαθίσταται πάνω σε κάθε συσκευή.</w:t>
      </w:r>
    </w:p>
    <w:p w14:paraId="06D62B83" w14:textId="77777777" w:rsidR="00A364D3" w:rsidRPr="006D5CB1" w:rsidRDefault="00A364D3" w:rsidP="007258A6">
      <w:pPr>
        <w:pStyle w:val="Heading2"/>
        <w:spacing w:line="276" w:lineRule="auto"/>
        <w:jc w:val="both"/>
        <w:rPr>
          <w:rFonts w:ascii="Cambria" w:hAnsi="Cambria"/>
          <w:lang w:val="en-US"/>
        </w:rPr>
      </w:pPr>
      <w:bookmarkStart w:id="41" w:name="_Toc239409882"/>
      <w:r w:rsidRPr="006D5CB1">
        <w:rPr>
          <w:rFonts w:ascii="Cambria" w:hAnsi="Cambria"/>
          <w:lang w:val="en-US"/>
        </w:rPr>
        <w:t>Logical Database Requirements</w:t>
      </w:r>
      <w:bookmarkEnd w:id="41"/>
    </w:p>
    <w:p w14:paraId="614FEF6B" w14:textId="77777777" w:rsidR="008246F0" w:rsidRPr="00181615" w:rsidRDefault="00A364D3" w:rsidP="00BC265C">
      <w:pPr>
        <w:pStyle w:val="Comment0"/>
        <w:spacing w:line="276" w:lineRule="auto"/>
        <w:jc w:val="both"/>
        <w:rPr>
          <w:rFonts w:ascii="Cambria" w:hAnsi="Cambria"/>
          <w:i w:val="0"/>
          <w:lang w:val="el-GR"/>
        </w:rPr>
      </w:pPr>
      <w:r w:rsidRPr="006D5CB1">
        <w:rPr>
          <w:rFonts w:ascii="Cambria" w:hAnsi="Cambria"/>
          <w:i w:val="0"/>
          <w:lang w:val="el-GR"/>
        </w:rPr>
        <w:t xml:space="preserve">Το </w:t>
      </w:r>
      <w:r w:rsidRPr="006D5CB1">
        <w:rPr>
          <w:rFonts w:ascii="Cambria" w:hAnsi="Cambria"/>
          <w:i w:val="0"/>
        </w:rPr>
        <w:t>SCC</w:t>
      </w:r>
      <w:r w:rsidR="00497F99">
        <w:rPr>
          <w:rFonts w:ascii="Cambria" w:hAnsi="Cambria"/>
          <w:i w:val="0"/>
          <w:lang w:val="el-GR"/>
        </w:rPr>
        <w:t xml:space="preserve"> </w:t>
      </w:r>
      <w:r w:rsidRPr="006D5CB1">
        <w:rPr>
          <w:rFonts w:ascii="Cambria" w:hAnsi="Cambria"/>
          <w:i w:val="0"/>
          <w:lang w:val="el-GR"/>
        </w:rPr>
        <w:t>θα επικ</w:t>
      </w:r>
      <w:r w:rsidR="0012300A" w:rsidRPr="006D5CB1">
        <w:rPr>
          <w:rFonts w:ascii="Cambria" w:hAnsi="Cambria"/>
          <w:i w:val="0"/>
          <w:lang w:val="el-GR"/>
        </w:rPr>
        <w:t xml:space="preserve">οινωνεί με </w:t>
      </w:r>
      <w:r w:rsidR="00497F99">
        <w:rPr>
          <w:rFonts w:ascii="Cambria" w:hAnsi="Cambria"/>
          <w:i w:val="0"/>
          <w:lang w:val="el-GR"/>
        </w:rPr>
        <w:t>μια</w:t>
      </w:r>
      <w:r w:rsidR="0012300A" w:rsidRPr="006D5CB1">
        <w:rPr>
          <w:rFonts w:ascii="Cambria" w:hAnsi="Cambria"/>
          <w:i w:val="0"/>
          <w:lang w:val="el-GR"/>
        </w:rPr>
        <w:t xml:space="preserve"> Βάση Δεδομένων, όπως εξηγήθηκε στα σημείο 2.1. </w:t>
      </w:r>
      <w:r w:rsidR="00181615">
        <w:rPr>
          <w:rFonts w:ascii="Cambria" w:hAnsi="Cambria"/>
          <w:i w:val="0"/>
          <w:lang w:val="el-GR"/>
        </w:rPr>
        <w:t>Για την διατήρηση των δεδομένων θα υπάρχουν 3 πίνακες.</w:t>
      </w:r>
    </w:p>
    <w:p w14:paraId="52A0C9DD" w14:textId="5D337EE2" w:rsidR="008246F0" w:rsidRPr="008246F0" w:rsidRDefault="00BC265C" w:rsidP="00BC265C">
      <w:pPr>
        <w:pStyle w:val="Comment0"/>
        <w:spacing w:line="276" w:lineRule="auto"/>
        <w:jc w:val="both"/>
        <w:rPr>
          <w:rFonts w:ascii="Cambria" w:hAnsi="Cambria"/>
          <w:i w:val="0"/>
          <w:lang w:val="el-GR"/>
        </w:rPr>
      </w:pPr>
      <w:r>
        <w:rPr>
          <w:rFonts w:ascii="Cambria" w:hAnsi="Cambria"/>
          <w:i w:val="0"/>
          <w:lang w:val="el-GR"/>
        </w:rPr>
        <w:t xml:space="preserve">Ο πρώτος </w:t>
      </w:r>
      <w:r w:rsidR="003F3BDB">
        <w:rPr>
          <w:rFonts w:ascii="Cambria" w:hAnsi="Cambria"/>
          <w:i w:val="0"/>
          <w:lang w:val="el-GR"/>
        </w:rPr>
        <w:t xml:space="preserve">πίνακας θα </w:t>
      </w:r>
      <w:r>
        <w:rPr>
          <w:rFonts w:ascii="Cambria" w:hAnsi="Cambria"/>
          <w:i w:val="0"/>
          <w:lang w:val="el-GR"/>
        </w:rPr>
        <w:t xml:space="preserve">αποτελείται από τα διάφορα είδη καρκίνου, </w:t>
      </w:r>
      <w:r w:rsidR="003F3BDB">
        <w:rPr>
          <w:rFonts w:ascii="Cambria" w:hAnsi="Cambria"/>
          <w:i w:val="0"/>
          <w:lang w:val="el-GR"/>
        </w:rPr>
        <w:t>όπου για κάθε καρκίνο θα αποθηκεύεται το όνομα του καρκίνου</w:t>
      </w:r>
      <w:r>
        <w:rPr>
          <w:rFonts w:ascii="Cambria" w:hAnsi="Cambria"/>
          <w:i w:val="0"/>
          <w:lang w:val="el-GR"/>
        </w:rPr>
        <w:t xml:space="preserve"> </w:t>
      </w:r>
      <w:r w:rsidR="00127EF8">
        <w:rPr>
          <w:rFonts w:ascii="Cambria" w:hAnsi="Cambria"/>
          <w:i w:val="0"/>
          <w:lang w:val="el-GR"/>
        </w:rPr>
        <w:t>που θα είναι τύπο</w:t>
      </w:r>
      <w:r>
        <w:rPr>
          <w:rFonts w:ascii="Cambria" w:hAnsi="Cambria"/>
          <w:i w:val="0"/>
          <w:lang w:val="el-GR"/>
        </w:rPr>
        <w:t>υ</w:t>
      </w:r>
      <w:r w:rsidR="00127EF8" w:rsidRPr="00127EF8">
        <w:rPr>
          <w:rFonts w:ascii="Cambria" w:hAnsi="Cambria"/>
          <w:i w:val="0"/>
          <w:lang w:val="el-GR"/>
        </w:rPr>
        <w:t xml:space="preserve"> </w:t>
      </w:r>
      <w:proofErr w:type="spellStart"/>
      <w:r w:rsidR="00127EF8">
        <w:rPr>
          <w:rFonts w:ascii="Cambria" w:hAnsi="Cambria"/>
          <w:i w:val="0"/>
        </w:rPr>
        <w:t>nvarchar</w:t>
      </w:r>
      <w:proofErr w:type="spellEnd"/>
      <w:r w:rsidR="00127EF8" w:rsidRPr="00127EF8">
        <w:rPr>
          <w:rFonts w:ascii="Cambria" w:hAnsi="Cambria"/>
          <w:i w:val="0"/>
          <w:lang w:val="el-GR"/>
        </w:rPr>
        <w:t xml:space="preserve"> (2 </w:t>
      </w:r>
      <w:r w:rsidR="00127EF8">
        <w:rPr>
          <w:rFonts w:ascii="Cambria" w:hAnsi="Cambria"/>
          <w:i w:val="0"/>
        </w:rPr>
        <w:t>bytes</w:t>
      </w:r>
      <w:r w:rsidR="00127EF8" w:rsidRPr="00127EF8">
        <w:rPr>
          <w:rFonts w:ascii="Cambria" w:hAnsi="Cambria"/>
          <w:i w:val="0"/>
          <w:lang w:val="el-GR"/>
        </w:rPr>
        <w:t>)</w:t>
      </w:r>
      <w:r w:rsidR="003F5FF4">
        <w:rPr>
          <w:rFonts w:ascii="Cambria" w:hAnsi="Cambria"/>
          <w:i w:val="0"/>
          <w:lang w:val="el-GR"/>
        </w:rPr>
        <w:t>, η περιγραφή του</w:t>
      </w:r>
      <w:r w:rsidR="003F3BDB">
        <w:rPr>
          <w:rFonts w:ascii="Cambria" w:hAnsi="Cambria"/>
          <w:i w:val="0"/>
          <w:lang w:val="el-GR"/>
        </w:rPr>
        <w:t xml:space="preserve"> </w:t>
      </w:r>
      <w:r w:rsidR="008246F0">
        <w:rPr>
          <w:rFonts w:ascii="Cambria" w:hAnsi="Cambria"/>
          <w:i w:val="0"/>
          <w:lang w:val="el-GR"/>
        </w:rPr>
        <w:t>που θα είναι τύπο</w:t>
      </w:r>
      <w:r>
        <w:rPr>
          <w:rFonts w:ascii="Cambria" w:hAnsi="Cambria"/>
          <w:i w:val="0"/>
          <w:lang w:val="el-GR"/>
        </w:rPr>
        <w:t>υ</w:t>
      </w:r>
      <w:r w:rsidR="008246F0">
        <w:rPr>
          <w:rFonts w:ascii="Cambria" w:hAnsi="Cambria"/>
          <w:i w:val="0"/>
          <w:lang w:val="el-GR"/>
        </w:rPr>
        <w:t xml:space="preserve"> </w:t>
      </w:r>
      <w:proofErr w:type="spellStart"/>
      <w:r w:rsidR="008246F0">
        <w:rPr>
          <w:rFonts w:ascii="Cambria" w:hAnsi="Cambria"/>
          <w:i w:val="0"/>
        </w:rPr>
        <w:t>ntext</w:t>
      </w:r>
      <w:proofErr w:type="spellEnd"/>
      <w:r w:rsidR="008246F0">
        <w:rPr>
          <w:rFonts w:ascii="Cambria" w:hAnsi="Cambria"/>
          <w:i w:val="0"/>
          <w:lang w:val="el-GR"/>
        </w:rPr>
        <w:t xml:space="preserve"> (2^30-1)</w:t>
      </w:r>
      <w:r>
        <w:rPr>
          <w:rFonts w:ascii="Cambria" w:hAnsi="Cambria"/>
          <w:i w:val="0"/>
          <w:lang w:val="el-GR"/>
        </w:rPr>
        <w:t xml:space="preserve">, </w:t>
      </w:r>
      <w:r w:rsidR="003F3BDB">
        <w:rPr>
          <w:rFonts w:ascii="Cambria" w:hAnsi="Cambria"/>
          <w:i w:val="0"/>
          <w:lang w:val="el-GR"/>
        </w:rPr>
        <w:t xml:space="preserve">το </w:t>
      </w:r>
      <w:r w:rsidR="003F3BDB">
        <w:rPr>
          <w:rFonts w:ascii="Cambria" w:hAnsi="Cambria"/>
          <w:i w:val="0"/>
        </w:rPr>
        <w:t>ID</w:t>
      </w:r>
      <w:r w:rsidR="003F3BDB" w:rsidRPr="003F3BDB">
        <w:rPr>
          <w:rFonts w:ascii="Cambria" w:hAnsi="Cambria"/>
          <w:i w:val="0"/>
          <w:lang w:val="el-GR"/>
        </w:rPr>
        <w:t xml:space="preserve"> </w:t>
      </w:r>
      <w:r w:rsidR="003F3BDB">
        <w:rPr>
          <w:rFonts w:ascii="Cambria" w:hAnsi="Cambria"/>
          <w:i w:val="0"/>
          <w:lang w:val="el-GR"/>
        </w:rPr>
        <w:t>του</w:t>
      </w:r>
      <w:r w:rsidR="008246F0">
        <w:rPr>
          <w:rFonts w:ascii="Cambria" w:hAnsi="Cambria"/>
          <w:i w:val="0"/>
          <w:lang w:val="el-GR"/>
        </w:rPr>
        <w:t xml:space="preserve"> που θα είναι τύπο</w:t>
      </w:r>
      <w:r>
        <w:rPr>
          <w:rFonts w:ascii="Cambria" w:hAnsi="Cambria"/>
          <w:i w:val="0"/>
          <w:lang w:val="el-GR"/>
        </w:rPr>
        <w:t>υ</w:t>
      </w:r>
      <w:r w:rsidR="008246F0">
        <w:rPr>
          <w:rFonts w:ascii="Cambria" w:hAnsi="Cambria"/>
          <w:i w:val="0"/>
          <w:lang w:val="el-GR"/>
        </w:rPr>
        <w:t xml:space="preserve"> </w:t>
      </w:r>
      <w:proofErr w:type="spellStart"/>
      <w:r w:rsidR="008246F0">
        <w:rPr>
          <w:rFonts w:ascii="Cambria" w:hAnsi="Cambria"/>
          <w:i w:val="0"/>
        </w:rPr>
        <w:t>int</w:t>
      </w:r>
      <w:proofErr w:type="spellEnd"/>
      <w:r>
        <w:rPr>
          <w:rFonts w:ascii="Cambria" w:hAnsi="Cambria"/>
          <w:i w:val="0"/>
          <w:lang w:val="el-GR"/>
        </w:rPr>
        <w:t xml:space="preserve"> </w:t>
      </w:r>
      <w:r w:rsidR="008246F0">
        <w:rPr>
          <w:rFonts w:ascii="Cambria" w:hAnsi="Cambria"/>
          <w:i w:val="0"/>
          <w:lang w:val="el-GR"/>
        </w:rPr>
        <w:t>(</w:t>
      </w:r>
      <w:r w:rsidR="008246F0" w:rsidRPr="008246F0">
        <w:rPr>
          <w:rFonts w:ascii="Cambria" w:hAnsi="Cambria"/>
          <w:i w:val="0"/>
          <w:lang w:val="el-GR"/>
        </w:rPr>
        <w:t xml:space="preserve">4 </w:t>
      </w:r>
      <w:r w:rsidR="008246F0">
        <w:rPr>
          <w:rFonts w:ascii="Cambria" w:hAnsi="Cambria"/>
          <w:i w:val="0"/>
        </w:rPr>
        <w:t>bytes</w:t>
      </w:r>
      <w:r>
        <w:rPr>
          <w:rFonts w:ascii="Cambria" w:hAnsi="Cambria"/>
          <w:i w:val="0"/>
          <w:lang w:val="el-GR"/>
        </w:rPr>
        <w:t>)</w:t>
      </w:r>
      <w:r w:rsidR="003F3BDB">
        <w:rPr>
          <w:rFonts w:ascii="Cambria" w:hAnsi="Cambria"/>
          <w:i w:val="0"/>
          <w:lang w:val="el-GR"/>
        </w:rPr>
        <w:t xml:space="preserve"> και</w:t>
      </w:r>
      <w:r>
        <w:rPr>
          <w:rFonts w:ascii="Cambria" w:hAnsi="Cambria"/>
          <w:i w:val="0"/>
          <w:lang w:val="el-GR"/>
        </w:rPr>
        <w:t xml:space="preserve"> </w:t>
      </w:r>
      <w:r w:rsidR="003F3BDB">
        <w:rPr>
          <w:rFonts w:ascii="Cambria" w:hAnsi="Cambria"/>
          <w:i w:val="0"/>
          <w:lang w:val="el-GR"/>
        </w:rPr>
        <w:t>σχετικές εικόνες</w:t>
      </w:r>
      <w:r w:rsidR="008246F0" w:rsidRPr="008246F0">
        <w:rPr>
          <w:rFonts w:ascii="Cambria" w:hAnsi="Cambria"/>
          <w:i w:val="0"/>
          <w:lang w:val="el-GR"/>
        </w:rPr>
        <w:t xml:space="preserve"> </w:t>
      </w:r>
      <w:r w:rsidR="008246F0">
        <w:rPr>
          <w:rFonts w:ascii="Cambria" w:hAnsi="Cambria"/>
          <w:i w:val="0"/>
          <w:lang w:val="el-GR"/>
        </w:rPr>
        <w:t xml:space="preserve">που θα είναι αποθηκευμένες σε τύπο </w:t>
      </w:r>
      <w:r w:rsidR="008246F0">
        <w:rPr>
          <w:rFonts w:ascii="Cambria" w:hAnsi="Cambria"/>
          <w:i w:val="0"/>
        </w:rPr>
        <w:t>image</w:t>
      </w:r>
      <w:r w:rsidR="008246F0" w:rsidRPr="008246F0">
        <w:rPr>
          <w:rFonts w:ascii="Cambria" w:hAnsi="Cambria"/>
          <w:i w:val="0"/>
          <w:lang w:val="el-GR"/>
        </w:rPr>
        <w:t xml:space="preserve"> (</w:t>
      </w:r>
      <w:r w:rsidR="008246F0">
        <w:rPr>
          <w:rFonts w:ascii="Cambria" w:hAnsi="Cambria"/>
          <w:i w:val="0"/>
          <w:lang w:val="el-GR"/>
        </w:rPr>
        <w:t>2^3</w:t>
      </w:r>
      <w:r w:rsidR="008246F0" w:rsidRPr="008246F0">
        <w:rPr>
          <w:rFonts w:ascii="Cambria" w:hAnsi="Cambria"/>
          <w:i w:val="0"/>
          <w:lang w:val="el-GR"/>
        </w:rPr>
        <w:t>1</w:t>
      </w:r>
      <w:r w:rsidR="008246F0">
        <w:rPr>
          <w:rFonts w:ascii="Cambria" w:hAnsi="Cambria"/>
          <w:i w:val="0"/>
          <w:lang w:val="el-GR"/>
        </w:rPr>
        <w:t>-1</w:t>
      </w:r>
      <w:r w:rsidR="008246F0" w:rsidRPr="008246F0">
        <w:rPr>
          <w:rFonts w:ascii="Cambria" w:hAnsi="Cambria"/>
          <w:i w:val="0"/>
          <w:lang w:val="el-GR"/>
        </w:rPr>
        <w:t xml:space="preserve"> </w:t>
      </w:r>
      <w:r w:rsidR="008246F0">
        <w:rPr>
          <w:rFonts w:ascii="Cambria" w:hAnsi="Cambria"/>
          <w:i w:val="0"/>
        </w:rPr>
        <w:t>bytes</w:t>
      </w:r>
      <w:r w:rsidR="008246F0" w:rsidRPr="008246F0">
        <w:rPr>
          <w:rFonts w:ascii="Cambria" w:hAnsi="Cambria"/>
          <w:i w:val="0"/>
          <w:lang w:val="el-GR"/>
        </w:rPr>
        <w:t>)</w:t>
      </w:r>
      <w:r w:rsidR="003F3BDB">
        <w:rPr>
          <w:rFonts w:ascii="Cambria" w:hAnsi="Cambria"/>
          <w:i w:val="0"/>
          <w:lang w:val="el-GR"/>
        </w:rPr>
        <w:t xml:space="preserve">. </w:t>
      </w:r>
    </w:p>
    <w:p w14:paraId="5CF1DB5C" w14:textId="148F5E41" w:rsidR="008246F0" w:rsidRDefault="003F5FF4" w:rsidP="00BC265C">
      <w:pPr>
        <w:pStyle w:val="Comment0"/>
        <w:spacing w:line="276" w:lineRule="auto"/>
        <w:jc w:val="both"/>
        <w:rPr>
          <w:rFonts w:ascii="Cambria" w:hAnsi="Cambria"/>
          <w:i w:val="0"/>
          <w:lang w:val="el-GR"/>
        </w:rPr>
      </w:pPr>
      <w:r>
        <w:rPr>
          <w:rFonts w:ascii="Cambria" w:hAnsi="Cambria"/>
          <w:i w:val="0"/>
          <w:lang w:val="el-GR"/>
        </w:rPr>
        <w:t xml:space="preserve">Ο δεύτερος πίνακας θα αποτελείται από τις εξετάσεις, </w:t>
      </w:r>
      <w:r w:rsidR="003F3BDB">
        <w:rPr>
          <w:rFonts w:ascii="Cambria" w:hAnsi="Cambria"/>
          <w:i w:val="0"/>
          <w:lang w:val="el-GR"/>
        </w:rPr>
        <w:t xml:space="preserve">όπου για κάθε </w:t>
      </w:r>
      <w:r w:rsidR="002D3D0F">
        <w:rPr>
          <w:rFonts w:ascii="Cambria" w:hAnsi="Cambria"/>
          <w:i w:val="0"/>
          <w:lang w:val="el-GR"/>
        </w:rPr>
        <w:t>εξέταση</w:t>
      </w:r>
      <w:r w:rsidR="003F3BDB">
        <w:rPr>
          <w:rFonts w:ascii="Cambria" w:hAnsi="Cambria"/>
          <w:i w:val="0"/>
          <w:lang w:val="el-GR"/>
        </w:rPr>
        <w:t xml:space="preserve"> </w:t>
      </w:r>
      <w:r w:rsidR="008246F0">
        <w:rPr>
          <w:rFonts w:ascii="Cambria" w:hAnsi="Cambria"/>
          <w:i w:val="0"/>
          <w:lang w:val="el-GR"/>
        </w:rPr>
        <w:t xml:space="preserve">θα αποθηκεύεται το όνομα </w:t>
      </w:r>
      <w:r w:rsidR="00A61A02">
        <w:rPr>
          <w:rFonts w:ascii="Cambria" w:hAnsi="Cambria"/>
          <w:i w:val="0"/>
          <w:lang w:val="el-GR"/>
        </w:rPr>
        <w:t xml:space="preserve">της εξέτασης που </w:t>
      </w:r>
      <w:r w:rsidR="00BC265C">
        <w:rPr>
          <w:rFonts w:ascii="Cambria" w:hAnsi="Cambria"/>
          <w:i w:val="0"/>
          <w:lang w:val="el-GR"/>
        </w:rPr>
        <w:t>θα είναι τύπου</w:t>
      </w:r>
      <w:r w:rsidR="00BC265C" w:rsidRPr="00127EF8">
        <w:rPr>
          <w:rFonts w:ascii="Cambria" w:hAnsi="Cambria"/>
          <w:i w:val="0"/>
          <w:lang w:val="el-GR"/>
        </w:rPr>
        <w:t xml:space="preserve"> </w:t>
      </w:r>
      <w:proofErr w:type="spellStart"/>
      <w:r w:rsidR="00A61A02">
        <w:rPr>
          <w:rFonts w:ascii="Cambria" w:hAnsi="Cambria"/>
          <w:i w:val="0"/>
        </w:rPr>
        <w:t>nvarchar</w:t>
      </w:r>
      <w:proofErr w:type="spellEnd"/>
      <w:r w:rsidR="00A61A02" w:rsidRPr="00127EF8">
        <w:rPr>
          <w:rFonts w:ascii="Cambria" w:hAnsi="Cambria"/>
          <w:i w:val="0"/>
          <w:lang w:val="el-GR"/>
        </w:rPr>
        <w:t xml:space="preserve"> (2 </w:t>
      </w:r>
      <w:r w:rsidR="00A61A02">
        <w:rPr>
          <w:rFonts w:ascii="Cambria" w:hAnsi="Cambria"/>
          <w:i w:val="0"/>
        </w:rPr>
        <w:t>bytes</w:t>
      </w:r>
      <w:r w:rsidR="00A61A02" w:rsidRPr="00127EF8">
        <w:rPr>
          <w:rFonts w:ascii="Cambria" w:hAnsi="Cambria"/>
          <w:i w:val="0"/>
          <w:lang w:val="el-GR"/>
        </w:rPr>
        <w:t>)</w:t>
      </w:r>
      <w:r w:rsidR="00A61A02">
        <w:rPr>
          <w:rFonts w:ascii="Cambria" w:hAnsi="Cambria"/>
          <w:i w:val="0"/>
          <w:lang w:val="el-GR"/>
        </w:rPr>
        <w:t>,</w:t>
      </w:r>
      <w:r w:rsidR="00A61A02" w:rsidRPr="00127EF8">
        <w:rPr>
          <w:rFonts w:ascii="Cambria" w:hAnsi="Cambria"/>
          <w:i w:val="0"/>
          <w:lang w:val="el-GR"/>
        </w:rPr>
        <w:t xml:space="preserve"> </w:t>
      </w:r>
      <w:r w:rsidR="00A61A02">
        <w:rPr>
          <w:rFonts w:ascii="Cambria" w:hAnsi="Cambria"/>
          <w:i w:val="0"/>
          <w:lang w:val="el-GR"/>
        </w:rPr>
        <w:t>η περιγραφή της</w:t>
      </w:r>
      <w:r w:rsidR="008246F0" w:rsidRPr="008246F0">
        <w:rPr>
          <w:rFonts w:ascii="Cambria" w:hAnsi="Cambria"/>
          <w:i w:val="0"/>
          <w:lang w:val="el-GR"/>
        </w:rPr>
        <w:t xml:space="preserve"> </w:t>
      </w:r>
      <w:r w:rsidR="008246F0">
        <w:rPr>
          <w:rFonts w:ascii="Cambria" w:hAnsi="Cambria"/>
          <w:i w:val="0"/>
          <w:lang w:val="el-GR"/>
        </w:rPr>
        <w:t xml:space="preserve">που </w:t>
      </w:r>
      <w:r w:rsidR="00BC265C">
        <w:rPr>
          <w:rFonts w:ascii="Cambria" w:hAnsi="Cambria"/>
          <w:i w:val="0"/>
          <w:lang w:val="el-GR"/>
        </w:rPr>
        <w:t>θα είναι τύπου</w:t>
      </w:r>
      <w:r w:rsidR="00BC265C" w:rsidRPr="00127EF8">
        <w:rPr>
          <w:rFonts w:ascii="Cambria" w:hAnsi="Cambria"/>
          <w:i w:val="0"/>
          <w:lang w:val="el-GR"/>
        </w:rPr>
        <w:t xml:space="preserve"> </w:t>
      </w:r>
      <w:proofErr w:type="spellStart"/>
      <w:r w:rsidR="008246F0">
        <w:rPr>
          <w:rFonts w:ascii="Cambria" w:hAnsi="Cambria"/>
          <w:i w:val="0"/>
        </w:rPr>
        <w:t>ntext</w:t>
      </w:r>
      <w:proofErr w:type="spellEnd"/>
      <w:r w:rsidR="008246F0">
        <w:rPr>
          <w:rFonts w:ascii="Cambria" w:hAnsi="Cambria"/>
          <w:i w:val="0"/>
          <w:lang w:val="el-GR"/>
        </w:rPr>
        <w:t xml:space="preserve"> </w:t>
      </w:r>
      <w:r w:rsidR="00BC265C">
        <w:rPr>
          <w:rFonts w:ascii="Cambria" w:hAnsi="Cambria"/>
          <w:i w:val="0"/>
          <w:lang w:val="el-GR"/>
        </w:rPr>
        <w:t xml:space="preserve"> </w:t>
      </w:r>
      <w:r w:rsidR="008246F0">
        <w:rPr>
          <w:rFonts w:ascii="Cambria" w:hAnsi="Cambria"/>
          <w:i w:val="0"/>
          <w:lang w:val="el-GR"/>
        </w:rPr>
        <w:t>(2^30-1),</w:t>
      </w:r>
      <w:r w:rsidR="00BC265C">
        <w:rPr>
          <w:rFonts w:ascii="Cambria" w:hAnsi="Cambria"/>
          <w:i w:val="0"/>
          <w:lang w:val="el-GR"/>
        </w:rPr>
        <w:t xml:space="preserve"> </w:t>
      </w:r>
      <w:r w:rsidR="008246F0">
        <w:rPr>
          <w:rFonts w:ascii="Cambria" w:hAnsi="Cambria"/>
          <w:i w:val="0"/>
          <w:lang w:val="el-GR"/>
        </w:rPr>
        <w:t xml:space="preserve">το </w:t>
      </w:r>
      <w:r w:rsidR="008246F0">
        <w:rPr>
          <w:rFonts w:ascii="Cambria" w:hAnsi="Cambria"/>
          <w:i w:val="0"/>
        </w:rPr>
        <w:t>ID</w:t>
      </w:r>
      <w:r w:rsidR="008246F0" w:rsidRPr="003F3BDB">
        <w:rPr>
          <w:rFonts w:ascii="Cambria" w:hAnsi="Cambria"/>
          <w:i w:val="0"/>
          <w:lang w:val="el-GR"/>
        </w:rPr>
        <w:t xml:space="preserve"> </w:t>
      </w:r>
      <w:r>
        <w:rPr>
          <w:rFonts w:ascii="Cambria" w:hAnsi="Cambria"/>
          <w:i w:val="0"/>
          <w:lang w:val="el-GR"/>
        </w:rPr>
        <w:t>της</w:t>
      </w:r>
      <w:r w:rsidR="008246F0">
        <w:rPr>
          <w:rFonts w:ascii="Cambria" w:hAnsi="Cambria"/>
          <w:i w:val="0"/>
          <w:lang w:val="el-GR"/>
        </w:rPr>
        <w:t xml:space="preserve">, </w:t>
      </w:r>
      <w:r w:rsidR="00BC265C">
        <w:rPr>
          <w:rFonts w:ascii="Cambria" w:hAnsi="Cambria"/>
          <w:i w:val="0"/>
          <w:lang w:val="el-GR"/>
        </w:rPr>
        <w:t xml:space="preserve"> </w:t>
      </w:r>
      <w:r w:rsidR="008246F0">
        <w:rPr>
          <w:rFonts w:ascii="Cambria" w:hAnsi="Cambria"/>
          <w:i w:val="0"/>
          <w:lang w:val="el-GR"/>
        </w:rPr>
        <w:t xml:space="preserve">η συχνότητα που πρέπει να πραγματοποιείται  που θα είναι σε τύπο </w:t>
      </w:r>
      <w:proofErr w:type="spellStart"/>
      <w:r w:rsidR="008246F0">
        <w:rPr>
          <w:rFonts w:ascii="Cambria" w:hAnsi="Cambria"/>
          <w:i w:val="0"/>
        </w:rPr>
        <w:t>int</w:t>
      </w:r>
      <w:proofErr w:type="spellEnd"/>
      <w:r w:rsidR="008246F0">
        <w:rPr>
          <w:rFonts w:ascii="Cambria" w:hAnsi="Cambria"/>
          <w:i w:val="0"/>
          <w:lang w:val="el-GR"/>
        </w:rPr>
        <w:t xml:space="preserve"> (</w:t>
      </w:r>
      <w:r w:rsidR="008246F0" w:rsidRPr="008246F0">
        <w:rPr>
          <w:rFonts w:ascii="Cambria" w:hAnsi="Cambria"/>
          <w:i w:val="0"/>
          <w:lang w:val="el-GR"/>
        </w:rPr>
        <w:t xml:space="preserve">4 </w:t>
      </w:r>
      <w:r w:rsidR="008246F0">
        <w:rPr>
          <w:rFonts w:ascii="Cambria" w:hAnsi="Cambria"/>
          <w:i w:val="0"/>
        </w:rPr>
        <w:t>bytes</w:t>
      </w:r>
      <w:r w:rsidR="008246F0" w:rsidRPr="008246F0">
        <w:rPr>
          <w:rFonts w:ascii="Cambria" w:hAnsi="Cambria"/>
          <w:i w:val="0"/>
          <w:lang w:val="el-GR"/>
        </w:rPr>
        <w:t>)</w:t>
      </w:r>
      <w:r w:rsidR="008246F0">
        <w:rPr>
          <w:rFonts w:ascii="Cambria" w:hAnsi="Cambria"/>
          <w:i w:val="0"/>
          <w:lang w:val="el-GR"/>
        </w:rPr>
        <w:t>,</w:t>
      </w:r>
      <w:r>
        <w:rPr>
          <w:rFonts w:ascii="Cambria" w:hAnsi="Cambria"/>
          <w:i w:val="0"/>
          <w:lang w:val="el-GR"/>
        </w:rPr>
        <w:t xml:space="preserve"> </w:t>
      </w:r>
      <w:r w:rsidR="008246F0">
        <w:rPr>
          <w:rFonts w:ascii="Cambria" w:hAnsi="Cambria"/>
          <w:i w:val="0"/>
          <w:lang w:val="el-GR"/>
        </w:rPr>
        <w:t>και σχετικές εικόνες</w:t>
      </w:r>
      <w:r w:rsidR="008246F0" w:rsidRPr="008246F0">
        <w:rPr>
          <w:rFonts w:ascii="Cambria" w:hAnsi="Cambria"/>
          <w:i w:val="0"/>
          <w:lang w:val="el-GR"/>
        </w:rPr>
        <w:t xml:space="preserve"> </w:t>
      </w:r>
      <w:r w:rsidR="008246F0">
        <w:rPr>
          <w:rFonts w:ascii="Cambria" w:hAnsi="Cambria"/>
          <w:i w:val="0"/>
          <w:lang w:val="el-GR"/>
        </w:rPr>
        <w:t xml:space="preserve">που θα είναι αποθηκευμένες σε τύπο </w:t>
      </w:r>
      <w:r w:rsidR="008246F0">
        <w:rPr>
          <w:rFonts w:ascii="Cambria" w:hAnsi="Cambria"/>
          <w:i w:val="0"/>
        </w:rPr>
        <w:t>image</w:t>
      </w:r>
      <w:r w:rsidR="008246F0" w:rsidRPr="008246F0">
        <w:rPr>
          <w:rFonts w:ascii="Cambria" w:hAnsi="Cambria"/>
          <w:i w:val="0"/>
          <w:lang w:val="el-GR"/>
        </w:rPr>
        <w:t xml:space="preserve"> (</w:t>
      </w:r>
      <w:r w:rsidR="008246F0">
        <w:rPr>
          <w:rFonts w:ascii="Cambria" w:hAnsi="Cambria"/>
          <w:i w:val="0"/>
          <w:lang w:val="el-GR"/>
        </w:rPr>
        <w:t>2^3</w:t>
      </w:r>
      <w:r w:rsidR="008246F0" w:rsidRPr="008246F0">
        <w:rPr>
          <w:rFonts w:ascii="Cambria" w:hAnsi="Cambria"/>
          <w:i w:val="0"/>
          <w:lang w:val="el-GR"/>
        </w:rPr>
        <w:t>1</w:t>
      </w:r>
      <w:r w:rsidR="008246F0">
        <w:rPr>
          <w:rFonts w:ascii="Cambria" w:hAnsi="Cambria"/>
          <w:i w:val="0"/>
          <w:lang w:val="el-GR"/>
        </w:rPr>
        <w:t>-1</w:t>
      </w:r>
      <w:r w:rsidR="008246F0" w:rsidRPr="008246F0">
        <w:rPr>
          <w:rFonts w:ascii="Cambria" w:hAnsi="Cambria"/>
          <w:i w:val="0"/>
          <w:lang w:val="el-GR"/>
        </w:rPr>
        <w:t xml:space="preserve"> </w:t>
      </w:r>
      <w:r w:rsidR="008246F0">
        <w:rPr>
          <w:rFonts w:ascii="Cambria" w:hAnsi="Cambria"/>
          <w:i w:val="0"/>
        </w:rPr>
        <w:t>bytes</w:t>
      </w:r>
      <w:r w:rsidR="008246F0" w:rsidRPr="008246F0">
        <w:rPr>
          <w:rFonts w:ascii="Cambria" w:hAnsi="Cambria"/>
          <w:i w:val="0"/>
          <w:lang w:val="el-GR"/>
        </w:rPr>
        <w:t>)</w:t>
      </w:r>
      <w:r w:rsidR="008246F0">
        <w:rPr>
          <w:rFonts w:ascii="Cambria" w:hAnsi="Cambria"/>
          <w:i w:val="0"/>
          <w:lang w:val="el-GR"/>
        </w:rPr>
        <w:t xml:space="preserve">. </w:t>
      </w:r>
    </w:p>
    <w:p w14:paraId="576CF049" w14:textId="6567F0EB" w:rsidR="008246F0" w:rsidRPr="008246F0" w:rsidRDefault="003F5FF4" w:rsidP="00BC265C">
      <w:pPr>
        <w:pStyle w:val="Comment0"/>
        <w:spacing w:line="276" w:lineRule="auto"/>
        <w:jc w:val="both"/>
        <w:rPr>
          <w:rFonts w:ascii="Cambria" w:hAnsi="Cambria"/>
          <w:i w:val="0"/>
          <w:lang w:val="el-GR"/>
        </w:rPr>
      </w:pPr>
      <w:r>
        <w:rPr>
          <w:rFonts w:ascii="Cambria" w:hAnsi="Cambria"/>
          <w:i w:val="0"/>
          <w:lang w:val="el-GR"/>
        </w:rPr>
        <w:t>Ο τρίτος πίνακας</w:t>
      </w:r>
      <w:r w:rsidR="008246F0">
        <w:rPr>
          <w:rFonts w:ascii="Cambria" w:hAnsi="Cambria"/>
          <w:i w:val="0"/>
          <w:lang w:val="el-GR"/>
        </w:rPr>
        <w:t xml:space="preserve"> </w:t>
      </w:r>
      <w:r>
        <w:rPr>
          <w:rFonts w:ascii="Cambria" w:hAnsi="Cambria"/>
          <w:i w:val="0"/>
          <w:lang w:val="el-GR"/>
        </w:rPr>
        <w:t xml:space="preserve">θα αποτελείται από τους τρόπους πρόληψης καρκίνου, </w:t>
      </w:r>
      <w:r w:rsidR="008246F0">
        <w:rPr>
          <w:rFonts w:ascii="Cambria" w:hAnsi="Cambria"/>
          <w:i w:val="0"/>
          <w:lang w:val="el-GR"/>
        </w:rPr>
        <w:t xml:space="preserve">όπου για κάθε πρόληψη θα αποθηκεύεται το όνομα </w:t>
      </w:r>
      <w:r w:rsidR="00A61A02">
        <w:rPr>
          <w:rFonts w:ascii="Cambria" w:hAnsi="Cambria"/>
          <w:i w:val="0"/>
          <w:lang w:val="el-GR"/>
        </w:rPr>
        <w:t>του τρόπου πρόληψης που θα είναι σε τύπο</w:t>
      </w:r>
      <w:r w:rsidR="00A61A02" w:rsidRPr="00127EF8">
        <w:rPr>
          <w:rFonts w:ascii="Cambria" w:hAnsi="Cambria"/>
          <w:i w:val="0"/>
          <w:lang w:val="el-GR"/>
        </w:rPr>
        <w:t xml:space="preserve"> </w:t>
      </w:r>
      <w:proofErr w:type="spellStart"/>
      <w:r w:rsidR="00A61A02">
        <w:rPr>
          <w:rFonts w:ascii="Cambria" w:hAnsi="Cambria"/>
          <w:i w:val="0"/>
        </w:rPr>
        <w:t>nvarchar</w:t>
      </w:r>
      <w:proofErr w:type="spellEnd"/>
      <w:r w:rsidR="00A61A02" w:rsidRPr="00127EF8">
        <w:rPr>
          <w:rFonts w:ascii="Cambria" w:hAnsi="Cambria"/>
          <w:i w:val="0"/>
          <w:lang w:val="el-GR"/>
        </w:rPr>
        <w:t xml:space="preserve"> (2 </w:t>
      </w:r>
      <w:r w:rsidR="00A61A02">
        <w:rPr>
          <w:rFonts w:ascii="Cambria" w:hAnsi="Cambria"/>
          <w:i w:val="0"/>
        </w:rPr>
        <w:t>bytes</w:t>
      </w:r>
      <w:r w:rsidR="00A61A02" w:rsidRPr="00127EF8">
        <w:rPr>
          <w:rFonts w:ascii="Cambria" w:hAnsi="Cambria"/>
          <w:i w:val="0"/>
          <w:lang w:val="el-GR"/>
        </w:rPr>
        <w:t>)</w:t>
      </w:r>
      <w:r w:rsidR="008246F0">
        <w:rPr>
          <w:rFonts w:ascii="Cambria" w:hAnsi="Cambria"/>
          <w:i w:val="0"/>
          <w:lang w:val="el-GR"/>
        </w:rPr>
        <w:t>, η περιγραφή του</w:t>
      </w:r>
      <w:r w:rsidR="008246F0" w:rsidRPr="008246F0">
        <w:rPr>
          <w:rFonts w:ascii="Cambria" w:hAnsi="Cambria"/>
          <w:i w:val="0"/>
          <w:lang w:val="el-GR"/>
        </w:rPr>
        <w:t xml:space="preserve"> </w:t>
      </w:r>
      <w:r w:rsidR="008246F0">
        <w:rPr>
          <w:rFonts w:ascii="Cambria" w:hAnsi="Cambria"/>
          <w:i w:val="0"/>
          <w:lang w:val="el-GR"/>
        </w:rPr>
        <w:t xml:space="preserve">που θα είναι σε τύπο </w:t>
      </w:r>
      <w:proofErr w:type="spellStart"/>
      <w:r w:rsidR="008246F0">
        <w:rPr>
          <w:rFonts w:ascii="Cambria" w:hAnsi="Cambria"/>
          <w:i w:val="0"/>
        </w:rPr>
        <w:t>ntext</w:t>
      </w:r>
      <w:proofErr w:type="spellEnd"/>
      <w:r w:rsidR="008246F0">
        <w:rPr>
          <w:rFonts w:ascii="Cambria" w:hAnsi="Cambria"/>
          <w:i w:val="0"/>
          <w:lang w:val="el-GR"/>
        </w:rPr>
        <w:t xml:space="preserve"> (2^30-1), το </w:t>
      </w:r>
      <w:r w:rsidR="008246F0">
        <w:rPr>
          <w:rFonts w:ascii="Cambria" w:hAnsi="Cambria"/>
          <w:i w:val="0"/>
        </w:rPr>
        <w:t>ID</w:t>
      </w:r>
      <w:r w:rsidR="008246F0" w:rsidRPr="003F3BDB">
        <w:rPr>
          <w:rFonts w:ascii="Cambria" w:hAnsi="Cambria"/>
          <w:i w:val="0"/>
          <w:lang w:val="el-GR"/>
        </w:rPr>
        <w:t xml:space="preserve"> </w:t>
      </w:r>
      <w:r w:rsidR="008246F0">
        <w:rPr>
          <w:rFonts w:ascii="Cambria" w:hAnsi="Cambria"/>
          <w:i w:val="0"/>
          <w:lang w:val="el-GR"/>
        </w:rPr>
        <w:t xml:space="preserve">του που θα είναι σε τύπο </w:t>
      </w:r>
      <w:proofErr w:type="spellStart"/>
      <w:r w:rsidR="008246F0">
        <w:rPr>
          <w:rFonts w:ascii="Cambria" w:hAnsi="Cambria"/>
          <w:i w:val="0"/>
        </w:rPr>
        <w:t>int</w:t>
      </w:r>
      <w:proofErr w:type="spellEnd"/>
      <w:r w:rsidR="008246F0">
        <w:rPr>
          <w:rFonts w:ascii="Cambria" w:hAnsi="Cambria"/>
          <w:i w:val="0"/>
          <w:lang w:val="el-GR"/>
        </w:rPr>
        <w:t xml:space="preserve"> (</w:t>
      </w:r>
      <w:r w:rsidR="008246F0" w:rsidRPr="008246F0">
        <w:rPr>
          <w:rFonts w:ascii="Cambria" w:hAnsi="Cambria"/>
          <w:i w:val="0"/>
          <w:lang w:val="el-GR"/>
        </w:rPr>
        <w:t xml:space="preserve">4 </w:t>
      </w:r>
      <w:r w:rsidR="008246F0">
        <w:rPr>
          <w:rFonts w:ascii="Cambria" w:hAnsi="Cambria"/>
          <w:i w:val="0"/>
        </w:rPr>
        <w:t>bytes</w:t>
      </w:r>
      <w:r w:rsidR="008246F0" w:rsidRPr="008246F0">
        <w:rPr>
          <w:rFonts w:ascii="Cambria" w:hAnsi="Cambria"/>
          <w:i w:val="0"/>
          <w:lang w:val="el-GR"/>
        </w:rPr>
        <w:t>)</w:t>
      </w:r>
      <w:r w:rsidR="008246F0">
        <w:rPr>
          <w:rFonts w:ascii="Cambria" w:hAnsi="Cambria"/>
          <w:i w:val="0"/>
          <w:lang w:val="el-GR"/>
        </w:rPr>
        <w:t>, και σχετικές εικόνες</w:t>
      </w:r>
      <w:r w:rsidR="008246F0" w:rsidRPr="008246F0">
        <w:rPr>
          <w:rFonts w:ascii="Cambria" w:hAnsi="Cambria"/>
          <w:i w:val="0"/>
          <w:lang w:val="el-GR"/>
        </w:rPr>
        <w:t xml:space="preserve">, </w:t>
      </w:r>
      <w:r w:rsidR="008246F0">
        <w:rPr>
          <w:rFonts w:ascii="Cambria" w:hAnsi="Cambria"/>
          <w:i w:val="0"/>
          <w:lang w:val="el-GR"/>
        </w:rPr>
        <w:t xml:space="preserve">που θα είναι αποθηκευμένες σε τύπο </w:t>
      </w:r>
      <w:r w:rsidR="008246F0">
        <w:rPr>
          <w:rFonts w:ascii="Cambria" w:hAnsi="Cambria"/>
          <w:i w:val="0"/>
        </w:rPr>
        <w:t>image</w:t>
      </w:r>
      <w:r w:rsidR="008246F0" w:rsidRPr="008246F0">
        <w:rPr>
          <w:rFonts w:ascii="Cambria" w:hAnsi="Cambria"/>
          <w:i w:val="0"/>
          <w:lang w:val="el-GR"/>
        </w:rPr>
        <w:t xml:space="preserve"> (</w:t>
      </w:r>
      <w:r w:rsidR="008246F0">
        <w:rPr>
          <w:rFonts w:ascii="Cambria" w:hAnsi="Cambria"/>
          <w:i w:val="0"/>
          <w:lang w:val="el-GR"/>
        </w:rPr>
        <w:t>2^3</w:t>
      </w:r>
      <w:r w:rsidR="008246F0" w:rsidRPr="008246F0">
        <w:rPr>
          <w:rFonts w:ascii="Cambria" w:hAnsi="Cambria"/>
          <w:i w:val="0"/>
          <w:lang w:val="el-GR"/>
        </w:rPr>
        <w:t>1</w:t>
      </w:r>
      <w:r w:rsidR="008246F0">
        <w:rPr>
          <w:rFonts w:ascii="Cambria" w:hAnsi="Cambria"/>
          <w:i w:val="0"/>
          <w:lang w:val="el-GR"/>
        </w:rPr>
        <w:t>-1</w:t>
      </w:r>
      <w:r w:rsidR="008246F0" w:rsidRPr="008246F0">
        <w:rPr>
          <w:rFonts w:ascii="Cambria" w:hAnsi="Cambria"/>
          <w:i w:val="0"/>
          <w:lang w:val="el-GR"/>
        </w:rPr>
        <w:t xml:space="preserve"> </w:t>
      </w:r>
      <w:r w:rsidR="008246F0">
        <w:rPr>
          <w:rFonts w:ascii="Cambria" w:hAnsi="Cambria"/>
          <w:i w:val="0"/>
        </w:rPr>
        <w:t>bytes</w:t>
      </w:r>
      <w:r w:rsidR="008246F0" w:rsidRPr="008246F0">
        <w:rPr>
          <w:rFonts w:ascii="Cambria" w:hAnsi="Cambria"/>
          <w:i w:val="0"/>
          <w:lang w:val="el-GR"/>
        </w:rPr>
        <w:t>)</w:t>
      </w:r>
      <w:r w:rsidR="008246F0">
        <w:rPr>
          <w:rFonts w:ascii="Cambria" w:hAnsi="Cambria"/>
          <w:i w:val="0"/>
          <w:lang w:val="el-GR"/>
        </w:rPr>
        <w:t xml:space="preserve">. </w:t>
      </w:r>
    </w:p>
    <w:p w14:paraId="1C1D30FA" w14:textId="60093098" w:rsidR="008246F0" w:rsidRDefault="008246F0" w:rsidP="00BC265C">
      <w:pPr>
        <w:pStyle w:val="Comment0"/>
        <w:spacing w:line="276" w:lineRule="auto"/>
        <w:jc w:val="both"/>
        <w:rPr>
          <w:rFonts w:ascii="Cambria" w:hAnsi="Cambria"/>
          <w:i w:val="0"/>
          <w:lang w:val="el-GR"/>
        </w:rPr>
      </w:pPr>
      <w:r>
        <w:rPr>
          <w:rFonts w:ascii="Cambria" w:hAnsi="Cambria"/>
          <w:i w:val="0"/>
          <w:lang w:val="el-GR"/>
        </w:rPr>
        <w:t xml:space="preserve">Ο πίνακας </w:t>
      </w:r>
      <w:r w:rsidR="00B01959">
        <w:rPr>
          <w:rFonts w:ascii="Cambria" w:hAnsi="Cambria"/>
          <w:i w:val="0"/>
          <w:lang w:val="el-GR"/>
        </w:rPr>
        <w:t xml:space="preserve">πρόληψη έχει σχέση με τον πίνακα καρκίνος. </w:t>
      </w:r>
      <w:r w:rsidR="003F5FF4">
        <w:rPr>
          <w:rFonts w:ascii="Cambria" w:hAnsi="Cambria"/>
          <w:i w:val="0"/>
          <w:lang w:val="el-GR"/>
        </w:rPr>
        <w:t xml:space="preserve"> </w:t>
      </w:r>
      <w:r w:rsidR="00B01959">
        <w:rPr>
          <w:rFonts w:ascii="Cambria" w:hAnsi="Cambria"/>
          <w:i w:val="0"/>
          <w:lang w:val="el-GR"/>
        </w:rPr>
        <w:t>Για έ</w:t>
      </w:r>
      <w:r w:rsidR="003F5FF4">
        <w:rPr>
          <w:rFonts w:ascii="Cambria" w:hAnsi="Cambria"/>
          <w:i w:val="0"/>
          <w:lang w:val="el-GR"/>
        </w:rPr>
        <w:t xml:space="preserve">να καρκίνο μπορεί να υπάρχουν  </w:t>
      </w:r>
      <w:r w:rsidR="00B01959">
        <w:rPr>
          <w:rFonts w:ascii="Cambria" w:hAnsi="Cambria"/>
          <w:i w:val="0"/>
          <w:lang w:val="el-GR"/>
        </w:rPr>
        <w:t>πολλοί τρόποι πρόληψης και ένας τρόπος πρόληψης μπορεί να αφορά πολλούς καρκίνους. Ο πίνακας εξέταση έχει σχέση με τον πίνακα καρκίνος. Για κάθε καρκίνο υπάρχουν μία ή περισσότερες εξετάσεις και κάθε εξέταση μπορεί να αφορά ένα ή περισσότερους καρκίνους.</w:t>
      </w:r>
    </w:p>
    <w:p w14:paraId="5F1E9950" w14:textId="77777777" w:rsidR="00181615" w:rsidRDefault="00181615" w:rsidP="00BC265C">
      <w:pPr>
        <w:pStyle w:val="Comment0"/>
        <w:spacing w:line="276" w:lineRule="auto"/>
        <w:jc w:val="both"/>
        <w:rPr>
          <w:rFonts w:ascii="Cambria" w:hAnsi="Cambria"/>
          <w:i w:val="0"/>
          <w:lang w:val="el-GR"/>
        </w:rPr>
      </w:pPr>
      <w:r>
        <w:rPr>
          <w:rFonts w:ascii="Cambria" w:hAnsi="Cambria"/>
          <w:i w:val="0"/>
          <w:lang w:val="el-GR"/>
        </w:rPr>
        <w:t>Η βάση δεδομένων θα χρησιμοποιείται όποτε ο πελάτης θέλει να προσθέσει ή να αφαιρέσει ή να τροποποιήσει πληροφορίες σχετικά με ένα καρκίνο ή μια εξέταση ή ένα τρόπο πρόληψης</w:t>
      </w:r>
      <w:r w:rsidR="009E4169">
        <w:rPr>
          <w:rFonts w:ascii="Cambria" w:hAnsi="Cambria"/>
          <w:i w:val="0"/>
          <w:lang w:val="el-GR"/>
        </w:rPr>
        <w:t xml:space="preserve"> μέσω της διαδικτυακής εφαρμογής</w:t>
      </w:r>
      <w:r>
        <w:rPr>
          <w:rFonts w:ascii="Cambria" w:hAnsi="Cambria"/>
          <w:i w:val="0"/>
          <w:lang w:val="el-GR"/>
        </w:rPr>
        <w:t xml:space="preserve">. Επίσης θα χρησιμοποιείται όποτε ο χρήστης </w:t>
      </w:r>
      <w:r>
        <w:rPr>
          <w:rFonts w:ascii="Cambria" w:hAnsi="Cambria"/>
          <w:i w:val="0"/>
          <w:lang w:val="el-GR"/>
        </w:rPr>
        <w:lastRenderedPageBreak/>
        <w:t>της εφαρμογής θα συνδέεται στο Διαδίκτυο ώστε να ελέγχεται αν τα δεδομένα που υπάρχουν στην εφαρμογή που είναι εγκατεστημένη στην κινητ</w:t>
      </w:r>
      <w:r w:rsidR="00D23E18">
        <w:rPr>
          <w:rFonts w:ascii="Cambria" w:hAnsi="Cambria"/>
          <w:i w:val="0"/>
          <w:lang w:val="el-GR"/>
        </w:rPr>
        <w:t xml:space="preserve">ή </w:t>
      </w:r>
      <w:r>
        <w:rPr>
          <w:rFonts w:ascii="Cambria" w:hAnsi="Cambria"/>
          <w:i w:val="0"/>
          <w:lang w:val="el-GR"/>
        </w:rPr>
        <w:t xml:space="preserve">συσκευή </w:t>
      </w:r>
      <w:r w:rsidR="00D23E18">
        <w:rPr>
          <w:rFonts w:ascii="Cambria" w:hAnsi="Cambria"/>
          <w:i w:val="0"/>
          <w:lang w:val="el-GR"/>
        </w:rPr>
        <w:t xml:space="preserve">του </w:t>
      </w:r>
      <w:r>
        <w:rPr>
          <w:rFonts w:ascii="Cambria" w:hAnsi="Cambria"/>
          <w:i w:val="0"/>
          <w:lang w:val="el-GR"/>
        </w:rPr>
        <w:t>είναι αυτά που υπάρχουν στη βάση και αν δεν είναι τα ίδια θα ενημερώνεται η εφαρμογή με τα δεδομένα που υπάρχουν στη βάση.</w:t>
      </w:r>
    </w:p>
    <w:p w14:paraId="15BEF19E" w14:textId="77777777" w:rsidR="00BC265C" w:rsidRDefault="00BC265C" w:rsidP="007258A6">
      <w:pPr>
        <w:pStyle w:val="Comment0"/>
        <w:spacing w:line="276" w:lineRule="auto"/>
        <w:jc w:val="both"/>
        <w:rPr>
          <w:rFonts w:ascii="Cambria" w:hAnsi="Cambria"/>
          <w:i w:val="0"/>
          <w:lang w:val="el-GR"/>
        </w:rPr>
      </w:pPr>
    </w:p>
    <w:p w14:paraId="338F4FE8" w14:textId="77777777" w:rsidR="00BC265C" w:rsidRDefault="00BC265C" w:rsidP="007258A6">
      <w:pPr>
        <w:pStyle w:val="Comment0"/>
        <w:spacing w:line="276" w:lineRule="auto"/>
        <w:jc w:val="both"/>
        <w:rPr>
          <w:rFonts w:ascii="Cambria" w:hAnsi="Cambria"/>
          <w:i w:val="0"/>
          <w:lang w:val="el-GR"/>
        </w:rPr>
      </w:pPr>
    </w:p>
    <w:p w14:paraId="6422231B" w14:textId="77777777" w:rsidR="00BC265C" w:rsidRPr="006D5CB1" w:rsidRDefault="00BC265C" w:rsidP="007258A6">
      <w:pPr>
        <w:pStyle w:val="Comment0"/>
        <w:spacing w:line="276" w:lineRule="auto"/>
        <w:jc w:val="both"/>
        <w:rPr>
          <w:rFonts w:ascii="Cambria" w:hAnsi="Cambria"/>
          <w:i w:val="0"/>
          <w:lang w:val="el-GR"/>
        </w:rPr>
      </w:pPr>
    </w:p>
    <w:p w14:paraId="33EC7ABD" w14:textId="77777777" w:rsidR="00647693" w:rsidRPr="006D5CB1" w:rsidRDefault="00647693" w:rsidP="007258A6">
      <w:pPr>
        <w:pStyle w:val="Heading1"/>
        <w:spacing w:line="276" w:lineRule="auto"/>
        <w:jc w:val="both"/>
        <w:rPr>
          <w:rFonts w:ascii="Cambria" w:hAnsi="Cambria"/>
          <w:lang w:val="en-US"/>
        </w:rPr>
      </w:pPr>
      <w:bookmarkStart w:id="42" w:name="_Toc239409884"/>
      <w:bookmarkEnd w:id="34"/>
      <w:r w:rsidRPr="006D5CB1">
        <w:rPr>
          <w:rFonts w:ascii="Cambria" w:hAnsi="Cambria"/>
          <w:lang w:val="en-US"/>
        </w:rPr>
        <w:lastRenderedPageBreak/>
        <w:t>Appendices</w:t>
      </w:r>
      <w:bookmarkEnd w:id="42"/>
    </w:p>
    <w:p w14:paraId="122D74FD" w14:textId="77777777" w:rsidR="00C03E9F" w:rsidRPr="00C03E9F" w:rsidRDefault="00C03E9F" w:rsidP="007258A6">
      <w:pPr>
        <w:pStyle w:val="Comment0"/>
        <w:spacing w:line="276" w:lineRule="auto"/>
        <w:jc w:val="both"/>
        <w:rPr>
          <w:rFonts w:ascii="Cambria" w:hAnsi="Cambria"/>
          <w:i w:val="0"/>
          <w:lang w:val="el-GR"/>
        </w:rPr>
      </w:pPr>
    </w:p>
    <w:p w14:paraId="74EDB698" w14:textId="77777777" w:rsidR="00C03E9F" w:rsidRPr="00742D75" w:rsidRDefault="00742D75" w:rsidP="00742D75">
      <w:pPr>
        <w:jc w:val="both"/>
        <w:rPr>
          <w:rFonts w:ascii="Cambria" w:hAnsi="Cambria"/>
          <w:color w:val="000080"/>
          <w:lang w:val="el-GR"/>
        </w:rPr>
      </w:pPr>
      <w:r w:rsidRPr="00742D75">
        <w:rPr>
          <w:rFonts w:ascii="Cambria" w:hAnsi="Cambria"/>
          <w:color w:val="000080"/>
          <w:lang w:val="el-GR"/>
        </w:rPr>
        <w:t xml:space="preserve">Λόγω του μεγάλου μεγέθους του αρχείου, τα </w:t>
      </w:r>
      <w:r w:rsidRPr="00742D75">
        <w:rPr>
          <w:rFonts w:ascii="Cambria" w:hAnsi="Cambria"/>
          <w:color w:val="000080"/>
        </w:rPr>
        <w:t>appendices</w:t>
      </w:r>
      <w:r w:rsidRPr="00742D75">
        <w:rPr>
          <w:rFonts w:ascii="Cambria" w:hAnsi="Cambria"/>
          <w:color w:val="000080"/>
          <w:lang w:val="el-GR"/>
        </w:rPr>
        <w:t xml:space="preserve"> δεν μπορούν να συμπεριληφθούν σε αυτό το </w:t>
      </w:r>
      <w:r>
        <w:rPr>
          <w:rFonts w:ascii="Cambria" w:hAnsi="Cambria"/>
          <w:color w:val="000080"/>
          <w:lang w:val="el-GR"/>
        </w:rPr>
        <w:t>έγγραφο</w:t>
      </w:r>
      <w:r w:rsidRPr="00742D75">
        <w:rPr>
          <w:rFonts w:ascii="Cambria" w:hAnsi="Cambria"/>
          <w:color w:val="000080"/>
          <w:lang w:val="el-GR"/>
        </w:rPr>
        <w:t xml:space="preserve">, λόγω περιορισμών του μεγέθους αρχείου </w:t>
      </w:r>
      <w:r>
        <w:rPr>
          <w:rFonts w:ascii="Cambria" w:hAnsi="Cambria"/>
          <w:color w:val="000080"/>
          <w:lang w:val="el-GR"/>
        </w:rPr>
        <w:t xml:space="preserve">που μπορεί να ανεβεί στο </w:t>
      </w:r>
      <w:proofErr w:type="spellStart"/>
      <w:r w:rsidRPr="00742D75">
        <w:rPr>
          <w:rFonts w:ascii="Cambria" w:hAnsi="Cambria"/>
          <w:color w:val="000080"/>
        </w:rPr>
        <w:t>moodle</w:t>
      </w:r>
      <w:proofErr w:type="spellEnd"/>
      <w:r w:rsidRPr="00742D75">
        <w:rPr>
          <w:rFonts w:ascii="Cambria" w:hAnsi="Cambria"/>
          <w:color w:val="000080"/>
          <w:lang w:val="el-GR"/>
        </w:rPr>
        <w:t xml:space="preserve">. Ολόκληρο το έγγραφο απαιτήσεων μαζί με τα </w:t>
      </w:r>
      <w:r w:rsidRPr="00742D75">
        <w:rPr>
          <w:rFonts w:ascii="Cambria" w:hAnsi="Cambria"/>
          <w:color w:val="000080"/>
        </w:rPr>
        <w:t>appendices</w:t>
      </w:r>
      <w:r w:rsidRPr="00742D75">
        <w:rPr>
          <w:rFonts w:ascii="Cambria" w:hAnsi="Cambria"/>
          <w:color w:val="000080"/>
          <w:lang w:val="el-GR"/>
        </w:rPr>
        <w:t xml:space="preserve"> βρίσκεται στο </w:t>
      </w:r>
      <w:proofErr w:type="spellStart"/>
      <w:r w:rsidRPr="00742D75">
        <w:rPr>
          <w:rFonts w:ascii="Cambria" w:hAnsi="Cambria"/>
          <w:color w:val="000080"/>
        </w:rPr>
        <w:t>GitHub</w:t>
      </w:r>
      <w:proofErr w:type="spellEnd"/>
      <w:r w:rsidRPr="00742D75">
        <w:rPr>
          <w:rFonts w:ascii="Cambria" w:hAnsi="Cambria"/>
          <w:color w:val="000080"/>
          <w:lang w:val="el-GR"/>
        </w:rPr>
        <w:t>.</w:t>
      </w:r>
    </w:p>
    <w:p w14:paraId="5E82D742" w14:textId="77777777" w:rsidR="00C06557" w:rsidRPr="00C03E9F" w:rsidRDefault="00C06557" w:rsidP="00C06557">
      <w:pPr>
        <w:rPr>
          <w:lang w:val="el-GR"/>
        </w:rPr>
      </w:pPr>
    </w:p>
    <w:p w14:paraId="5C88EA7F" w14:textId="77777777" w:rsidR="00C06557" w:rsidRPr="00C03E9F" w:rsidRDefault="00C06557" w:rsidP="00C06557">
      <w:pPr>
        <w:rPr>
          <w:lang w:val="el-GR"/>
        </w:rPr>
      </w:pPr>
    </w:p>
    <w:p w14:paraId="0B98FD15" w14:textId="77777777" w:rsidR="00C06557" w:rsidRPr="00C03E9F" w:rsidRDefault="00C06557" w:rsidP="00C06557">
      <w:pPr>
        <w:rPr>
          <w:lang w:val="el-GR"/>
        </w:rPr>
      </w:pPr>
    </w:p>
    <w:p w14:paraId="0731B42C" w14:textId="77777777" w:rsidR="00C06557" w:rsidRPr="00C03E9F" w:rsidRDefault="00C06557" w:rsidP="00C06557">
      <w:pPr>
        <w:rPr>
          <w:lang w:val="el-GR"/>
        </w:rPr>
      </w:pPr>
    </w:p>
    <w:p w14:paraId="18D9AF8A" w14:textId="77777777" w:rsidR="00C06557" w:rsidRPr="00C03E9F" w:rsidRDefault="00C06557" w:rsidP="00C06557">
      <w:pPr>
        <w:rPr>
          <w:lang w:val="el-GR"/>
        </w:rPr>
      </w:pPr>
    </w:p>
    <w:p w14:paraId="722FF368" w14:textId="77777777" w:rsidR="00C06557" w:rsidRPr="00C03E9F" w:rsidRDefault="00C06557" w:rsidP="00C06557">
      <w:pPr>
        <w:rPr>
          <w:lang w:val="el-GR"/>
        </w:rPr>
      </w:pPr>
    </w:p>
    <w:p w14:paraId="3499D86A" w14:textId="77777777" w:rsidR="00C06557" w:rsidRPr="00C03E9F" w:rsidRDefault="00C06557" w:rsidP="00C06557">
      <w:pPr>
        <w:rPr>
          <w:lang w:val="el-GR"/>
        </w:rPr>
      </w:pPr>
    </w:p>
    <w:p w14:paraId="0D102943" w14:textId="77777777" w:rsidR="00C06557" w:rsidRPr="00C03E9F" w:rsidRDefault="00C06557" w:rsidP="00C06557">
      <w:pPr>
        <w:rPr>
          <w:lang w:val="el-GR"/>
        </w:rPr>
      </w:pPr>
    </w:p>
    <w:p w14:paraId="400B9F25" w14:textId="77777777" w:rsidR="00C06557" w:rsidRPr="00C03E9F" w:rsidRDefault="00C06557" w:rsidP="00C06557">
      <w:pPr>
        <w:rPr>
          <w:lang w:val="el-GR"/>
        </w:rPr>
      </w:pPr>
    </w:p>
    <w:p w14:paraId="18E523F0" w14:textId="77777777" w:rsidR="00C06557" w:rsidRPr="00C03E9F" w:rsidRDefault="00C06557" w:rsidP="00C06557">
      <w:pPr>
        <w:rPr>
          <w:lang w:val="el-GR"/>
        </w:rPr>
      </w:pPr>
    </w:p>
    <w:p w14:paraId="29A06B55" w14:textId="77777777" w:rsidR="00B53799" w:rsidRDefault="00C06557" w:rsidP="00C06557">
      <w:pPr>
        <w:tabs>
          <w:tab w:val="left" w:pos="7830"/>
        </w:tabs>
        <w:rPr>
          <w:lang w:val="el-GR"/>
        </w:rPr>
      </w:pPr>
      <w:r w:rsidRPr="00C03E9F">
        <w:rPr>
          <w:lang w:val="el-GR"/>
        </w:rPr>
        <w:tab/>
      </w:r>
    </w:p>
    <w:p w14:paraId="0A4257C0" w14:textId="77777777" w:rsidR="00B53799" w:rsidRPr="00B53799" w:rsidRDefault="00B53799" w:rsidP="00B53799">
      <w:pPr>
        <w:rPr>
          <w:lang w:val="el-GR"/>
        </w:rPr>
      </w:pPr>
    </w:p>
    <w:p w14:paraId="2E2D193F" w14:textId="77777777" w:rsidR="00B53799" w:rsidRPr="00B53799" w:rsidRDefault="00B53799" w:rsidP="00B53799">
      <w:pPr>
        <w:rPr>
          <w:lang w:val="el-GR"/>
        </w:rPr>
      </w:pPr>
    </w:p>
    <w:p w14:paraId="132E5E15" w14:textId="77777777" w:rsidR="00B53799" w:rsidRPr="00B53799" w:rsidRDefault="00B53799" w:rsidP="00B53799">
      <w:pPr>
        <w:rPr>
          <w:lang w:val="el-GR"/>
        </w:rPr>
      </w:pPr>
    </w:p>
    <w:p w14:paraId="74DBF716" w14:textId="77777777" w:rsidR="00B53799" w:rsidRPr="00B53799" w:rsidRDefault="00B53799" w:rsidP="00B53799">
      <w:pPr>
        <w:rPr>
          <w:lang w:val="el-GR"/>
        </w:rPr>
      </w:pPr>
    </w:p>
    <w:p w14:paraId="35A2EE52" w14:textId="77777777" w:rsidR="00B53799" w:rsidRPr="00B53799" w:rsidRDefault="00B53799" w:rsidP="00B53799">
      <w:pPr>
        <w:rPr>
          <w:lang w:val="el-GR"/>
        </w:rPr>
      </w:pPr>
    </w:p>
    <w:p w14:paraId="469D85D9" w14:textId="77777777" w:rsidR="00B53799" w:rsidRPr="00B53799" w:rsidRDefault="00B53799" w:rsidP="00B53799">
      <w:pPr>
        <w:rPr>
          <w:lang w:val="el-GR"/>
        </w:rPr>
      </w:pPr>
    </w:p>
    <w:p w14:paraId="2424A94E" w14:textId="77777777" w:rsidR="00B53799" w:rsidRPr="00B53799" w:rsidRDefault="00B53799" w:rsidP="00B53799">
      <w:pPr>
        <w:rPr>
          <w:lang w:val="el-GR"/>
        </w:rPr>
      </w:pPr>
    </w:p>
    <w:p w14:paraId="2D7FD626" w14:textId="77777777" w:rsidR="00B53799" w:rsidRPr="00B53799" w:rsidRDefault="00B53799" w:rsidP="00B53799">
      <w:pPr>
        <w:rPr>
          <w:lang w:val="el-GR"/>
        </w:rPr>
      </w:pPr>
    </w:p>
    <w:p w14:paraId="1C474E38" w14:textId="77777777" w:rsidR="00B53799" w:rsidRPr="00B53799" w:rsidRDefault="00B53799" w:rsidP="00B53799">
      <w:pPr>
        <w:rPr>
          <w:lang w:val="el-GR"/>
        </w:rPr>
      </w:pPr>
    </w:p>
    <w:p w14:paraId="769068B9" w14:textId="77777777" w:rsidR="00B53799" w:rsidRPr="00B53799" w:rsidRDefault="00B53799" w:rsidP="00B53799">
      <w:pPr>
        <w:rPr>
          <w:lang w:val="el-GR"/>
        </w:rPr>
      </w:pPr>
    </w:p>
    <w:p w14:paraId="1D0E6BC2" w14:textId="77777777" w:rsidR="00B53799" w:rsidRPr="00B53799" w:rsidRDefault="00B53799" w:rsidP="00B53799">
      <w:pPr>
        <w:rPr>
          <w:lang w:val="el-GR"/>
        </w:rPr>
      </w:pPr>
    </w:p>
    <w:p w14:paraId="4D48B057" w14:textId="77777777" w:rsidR="00B53799" w:rsidRPr="00B53799" w:rsidRDefault="00B53799" w:rsidP="00B53799">
      <w:pPr>
        <w:rPr>
          <w:lang w:val="el-GR"/>
        </w:rPr>
      </w:pPr>
    </w:p>
    <w:p w14:paraId="78A1E2A7" w14:textId="77777777" w:rsidR="00B53799" w:rsidRPr="00B53799" w:rsidRDefault="00B53799" w:rsidP="00B53799">
      <w:pPr>
        <w:rPr>
          <w:lang w:val="el-GR"/>
        </w:rPr>
      </w:pPr>
    </w:p>
    <w:p w14:paraId="758113D4" w14:textId="77777777" w:rsidR="00B53799" w:rsidRPr="00B53799" w:rsidRDefault="00B53799" w:rsidP="00B53799">
      <w:pPr>
        <w:rPr>
          <w:lang w:val="el-GR"/>
        </w:rPr>
      </w:pPr>
    </w:p>
    <w:p w14:paraId="73E2B342" w14:textId="77777777" w:rsidR="00B53799" w:rsidRPr="00B53799" w:rsidRDefault="00B53799" w:rsidP="00B53799">
      <w:pPr>
        <w:rPr>
          <w:lang w:val="el-GR"/>
        </w:rPr>
      </w:pPr>
    </w:p>
    <w:p w14:paraId="5B03E5EF" w14:textId="77777777" w:rsidR="00B53799" w:rsidRPr="00B53799" w:rsidRDefault="00B53799" w:rsidP="00B53799">
      <w:pPr>
        <w:rPr>
          <w:lang w:val="el-GR"/>
        </w:rPr>
      </w:pPr>
    </w:p>
    <w:p w14:paraId="3F98DE83" w14:textId="77777777" w:rsidR="00B53799" w:rsidRPr="00B53799" w:rsidRDefault="00B53799" w:rsidP="00B53799">
      <w:pPr>
        <w:rPr>
          <w:lang w:val="el-GR"/>
        </w:rPr>
      </w:pPr>
    </w:p>
    <w:p w14:paraId="669D1583" w14:textId="77777777" w:rsidR="003B77BA" w:rsidRPr="000C3558" w:rsidRDefault="003B77BA" w:rsidP="00742D75">
      <w:pPr>
        <w:rPr>
          <w:snapToGrid w:val="0"/>
          <w:color w:val="000000"/>
          <w:w w:val="0"/>
          <w:sz w:val="0"/>
          <w:szCs w:val="0"/>
          <w:u w:color="000000"/>
          <w:bdr w:val="none" w:sz="0" w:space="0" w:color="000000"/>
          <w:shd w:val="clear" w:color="000000" w:fill="000000"/>
          <w:lang w:val="el-GR"/>
        </w:rPr>
      </w:pPr>
    </w:p>
    <w:sectPr w:rsidR="003B77BA" w:rsidRPr="000C3558" w:rsidSect="000F2D45">
      <w:headerReference w:type="default" r:id="rId36"/>
      <w:footerReference w:type="default" r:id="rId37"/>
      <w:footerReference w:type="first" r:id="rId38"/>
      <w:pgSz w:w="12240" w:h="15840" w:code="1"/>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D7548" w14:textId="77777777" w:rsidR="00BA206F" w:rsidRDefault="00BA206F">
      <w:r>
        <w:separator/>
      </w:r>
    </w:p>
  </w:endnote>
  <w:endnote w:type="continuationSeparator" w:id="0">
    <w:p w14:paraId="386F79A6" w14:textId="77777777" w:rsidR="00BA206F" w:rsidRDefault="00BA206F">
      <w:r>
        <w:continuationSeparator/>
      </w:r>
    </w:p>
  </w:endnote>
  <w:endnote w:type="continuationNotice" w:id="1">
    <w:p w14:paraId="756322EB" w14:textId="77777777" w:rsidR="00BA206F" w:rsidRDefault="00BA20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732A" w14:textId="77777777" w:rsidR="00BC265C" w:rsidRPr="000F2D45" w:rsidRDefault="00BC265C" w:rsidP="000F2D45">
    <w:pPr>
      <w:pStyle w:val="Footer"/>
      <w:pBdr>
        <w:top w:val="single" w:sz="4" w:space="1" w:color="D9D9D9"/>
      </w:pBdr>
      <w:jc w:val="right"/>
      <w:rPr>
        <w:rFonts w:ascii="Cambria" w:hAnsi="Cambria"/>
      </w:rPr>
    </w:pPr>
    <w:r w:rsidRPr="000F2D45">
      <w:rPr>
        <w:rFonts w:ascii="Cambria" w:hAnsi="Cambria"/>
      </w:rPr>
      <w:fldChar w:fldCharType="begin"/>
    </w:r>
    <w:r w:rsidRPr="000F2D45">
      <w:rPr>
        <w:rFonts w:ascii="Cambria" w:hAnsi="Cambria"/>
      </w:rPr>
      <w:instrText xml:space="preserve"> PAGE   \* MERGEFORMAT </w:instrText>
    </w:r>
    <w:r w:rsidRPr="000F2D45">
      <w:rPr>
        <w:rFonts w:ascii="Cambria" w:hAnsi="Cambria"/>
      </w:rPr>
      <w:fldChar w:fldCharType="separate"/>
    </w:r>
    <w:r w:rsidR="00AB572B">
      <w:rPr>
        <w:rFonts w:ascii="Cambria" w:hAnsi="Cambria"/>
        <w:noProof/>
      </w:rPr>
      <w:t>2</w:t>
    </w:r>
    <w:r w:rsidRPr="000F2D45">
      <w:rPr>
        <w:rFonts w:ascii="Cambria" w:hAnsi="Cambria"/>
        <w:noProof/>
      </w:rPr>
      <w:fldChar w:fldCharType="end"/>
    </w:r>
    <w:r w:rsidRPr="000F2D45">
      <w:rPr>
        <w:rFonts w:ascii="Cambria" w:hAnsi="Cambria"/>
      </w:rPr>
      <w:t xml:space="preserve"> </w:t>
    </w:r>
    <w:r>
      <w:rPr>
        <w:rFonts w:ascii="Cambria" w:hAnsi="Cambria"/>
      </w:rPr>
      <w:t>of 17</w:t>
    </w:r>
    <w:r w:rsidRPr="000F2D45">
      <w:rPr>
        <w:rFonts w:ascii="Cambria" w:hAnsi="Cambria"/>
      </w:rPr>
      <w:t xml:space="preserve">| </w:t>
    </w:r>
    <w:r w:rsidRPr="000F2D45">
      <w:rPr>
        <w:rFonts w:ascii="Cambria" w:hAnsi="Cambria"/>
        <w:color w:val="7F7F7F"/>
        <w:spacing w:val="60"/>
      </w:rPr>
      <w:t>Page</w:t>
    </w:r>
  </w:p>
  <w:p w14:paraId="4F23EEF2" w14:textId="77777777" w:rsidR="00BC265C" w:rsidRPr="000F2D45" w:rsidRDefault="00BC265C">
    <w:pPr>
      <w:pStyle w:val="Footer"/>
      <w:rPr>
        <w:rFonts w:ascii="Cambria" w:hAnsi="Cambr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2195A" w14:textId="77777777" w:rsidR="00BC265C" w:rsidRDefault="00BC265C">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88485" w14:textId="77777777" w:rsidR="00BA206F" w:rsidRDefault="00BA206F">
      <w:r>
        <w:separator/>
      </w:r>
    </w:p>
  </w:footnote>
  <w:footnote w:type="continuationSeparator" w:id="0">
    <w:p w14:paraId="001F5C86" w14:textId="77777777" w:rsidR="00BA206F" w:rsidRDefault="00BA206F">
      <w:r>
        <w:continuationSeparator/>
      </w:r>
    </w:p>
  </w:footnote>
  <w:footnote w:type="continuationNotice" w:id="1">
    <w:p w14:paraId="3550EA10" w14:textId="77777777" w:rsidR="00BA206F" w:rsidRDefault="00BA206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138B8" w14:textId="77777777" w:rsidR="00BC265C" w:rsidRPr="000F2D45" w:rsidRDefault="00BC265C">
    <w:pPr>
      <w:pStyle w:val="Header"/>
      <w:rPr>
        <w:rFonts w:ascii="Cambria" w:hAnsi="Cambria"/>
      </w:rPr>
    </w:pPr>
    <w:r w:rsidRPr="000F2D45">
      <w:rPr>
        <w:rFonts w:ascii="Cambria" w:hAnsi="Cambria"/>
      </w:rPr>
      <w:t>Software Requirements Specification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D215107"/>
    <w:multiLevelType w:val="hybridMultilevel"/>
    <w:tmpl w:val="95FA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61D00"/>
    <w:multiLevelType w:val="hybridMultilevel"/>
    <w:tmpl w:val="7ED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019D4"/>
    <w:multiLevelType w:val="hybridMultilevel"/>
    <w:tmpl w:val="894A8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1EB5FD5"/>
    <w:multiLevelType w:val="hybridMultilevel"/>
    <w:tmpl w:val="91A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322B7"/>
    <w:multiLevelType w:val="hybridMultilevel"/>
    <w:tmpl w:val="F5FE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4D2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B950515"/>
    <w:multiLevelType w:val="multilevel"/>
    <w:tmpl w:val="61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C0665"/>
    <w:multiLevelType w:val="hybridMultilevel"/>
    <w:tmpl w:val="22FC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E6351"/>
    <w:multiLevelType w:val="hybridMultilevel"/>
    <w:tmpl w:val="2BA8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00FEB"/>
    <w:multiLevelType w:val="hybridMultilevel"/>
    <w:tmpl w:val="B2A0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85F7DC9"/>
    <w:multiLevelType w:val="hybridMultilevel"/>
    <w:tmpl w:val="BD76FC32"/>
    <w:lvl w:ilvl="0" w:tplc="B0344FB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6620B93"/>
    <w:multiLevelType w:val="hybridMultilevel"/>
    <w:tmpl w:val="8F5A0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C47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E755725"/>
    <w:multiLevelType w:val="hybridMultilevel"/>
    <w:tmpl w:val="E7DA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85D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6"/>
  </w:num>
  <w:num w:numId="5">
    <w:abstractNumId w:val="12"/>
  </w:num>
  <w:num w:numId="6">
    <w:abstractNumId w:val="22"/>
  </w:num>
  <w:num w:numId="7">
    <w:abstractNumId w:val="18"/>
  </w:num>
  <w:num w:numId="8">
    <w:abstractNumId w:val="26"/>
  </w:num>
  <w:num w:numId="9">
    <w:abstractNumId w:val="10"/>
  </w:num>
  <w:num w:numId="10">
    <w:abstractNumId w:val="9"/>
  </w:num>
  <w:num w:numId="11">
    <w:abstractNumId w:val="20"/>
  </w:num>
  <w:num w:numId="12">
    <w:abstractNumId w:val="11"/>
  </w:num>
  <w:num w:numId="13">
    <w:abstractNumId w:val="25"/>
  </w:num>
  <w:num w:numId="14">
    <w:abstractNumId w:val="15"/>
  </w:num>
  <w:num w:numId="15">
    <w:abstractNumId w:val="16"/>
  </w:num>
  <w:num w:numId="16">
    <w:abstractNumId w:val="23"/>
  </w:num>
  <w:num w:numId="17">
    <w:abstractNumId w:val="5"/>
  </w:num>
  <w:num w:numId="18">
    <w:abstractNumId w:val="17"/>
  </w:num>
  <w:num w:numId="19">
    <w:abstractNumId w:val="8"/>
  </w:num>
  <w:num w:numId="20">
    <w:abstractNumId w:val="21"/>
  </w:num>
  <w:num w:numId="21">
    <w:abstractNumId w:val="14"/>
  </w:num>
  <w:num w:numId="22">
    <w:abstractNumId w:val="4"/>
  </w:num>
  <w:num w:numId="23">
    <w:abstractNumId w:val="3"/>
  </w:num>
  <w:num w:numId="24">
    <w:abstractNumId w:val="7"/>
  </w:num>
  <w:num w:numId="25">
    <w:abstractNumId w:val="2"/>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8" w:dllVersion="513"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2C"/>
    <w:rsid w:val="0000459F"/>
    <w:rsid w:val="00006E47"/>
    <w:rsid w:val="00010B29"/>
    <w:rsid w:val="0001111C"/>
    <w:rsid w:val="000129D0"/>
    <w:rsid w:val="000160E8"/>
    <w:rsid w:val="00016F92"/>
    <w:rsid w:val="00017C4E"/>
    <w:rsid w:val="00024EC5"/>
    <w:rsid w:val="000269DB"/>
    <w:rsid w:val="00036145"/>
    <w:rsid w:val="00040037"/>
    <w:rsid w:val="00044A9F"/>
    <w:rsid w:val="00051115"/>
    <w:rsid w:val="00076FC0"/>
    <w:rsid w:val="00091F5C"/>
    <w:rsid w:val="000A0436"/>
    <w:rsid w:val="000A68FA"/>
    <w:rsid w:val="000C3558"/>
    <w:rsid w:val="000E162E"/>
    <w:rsid w:val="000F2D45"/>
    <w:rsid w:val="000F5262"/>
    <w:rsid w:val="000F53E2"/>
    <w:rsid w:val="0012300A"/>
    <w:rsid w:val="00127EF8"/>
    <w:rsid w:val="00127F7F"/>
    <w:rsid w:val="001311EC"/>
    <w:rsid w:val="00132F69"/>
    <w:rsid w:val="00142BE8"/>
    <w:rsid w:val="00143293"/>
    <w:rsid w:val="00157A99"/>
    <w:rsid w:val="0016200B"/>
    <w:rsid w:val="0017003A"/>
    <w:rsid w:val="0017390A"/>
    <w:rsid w:val="001814AF"/>
    <w:rsid w:val="00181615"/>
    <w:rsid w:val="001B4677"/>
    <w:rsid w:val="001C5CDE"/>
    <w:rsid w:val="00210094"/>
    <w:rsid w:val="002110B5"/>
    <w:rsid w:val="00215662"/>
    <w:rsid w:val="00215689"/>
    <w:rsid w:val="00216266"/>
    <w:rsid w:val="0022076B"/>
    <w:rsid w:val="00240E2A"/>
    <w:rsid w:val="00241A6F"/>
    <w:rsid w:val="002459B4"/>
    <w:rsid w:val="0025222B"/>
    <w:rsid w:val="00260D90"/>
    <w:rsid w:val="00262B85"/>
    <w:rsid w:val="00273FE1"/>
    <w:rsid w:val="0028013A"/>
    <w:rsid w:val="00282E89"/>
    <w:rsid w:val="002A1990"/>
    <w:rsid w:val="002A2F3E"/>
    <w:rsid w:val="002D3D0F"/>
    <w:rsid w:val="002E39E0"/>
    <w:rsid w:val="00304B89"/>
    <w:rsid w:val="00335476"/>
    <w:rsid w:val="00347EF7"/>
    <w:rsid w:val="00371491"/>
    <w:rsid w:val="00373B7B"/>
    <w:rsid w:val="003825C1"/>
    <w:rsid w:val="003B3468"/>
    <w:rsid w:val="003B77BA"/>
    <w:rsid w:val="003C34AB"/>
    <w:rsid w:val="003D4ECD"/>
    <w:rsid w:val="003F3BDB"/>
    <w:rsid w:val="003F3FA8"/>
    <w:rsid w:val="003F5FF4"/>
    <w:rsid w:val="004048CC"/>
    <w:rsid w:val="00405788"/>
    <w:rsid w:val="00416722"/>
    <w:rsid w:val="00426DAE"/>
    <w:rsid w:val="00437A9E"/>
    <w:rsid w:val="004461F6"/>
    <w:rsid w:val="00447AA4"/>
    <w:rsid w:val="00462C2C"/>
    <w:rsid w:val="0046684C"/>
    <w:rsid w:val="004703CD"/>
    <w:rsid w:val="00471E7C"/>
    <w:rsid w:val="00481965"/>
    <w:rsid w:val="00483E2C"/>
    <w:rsid w:val="00497F99"/>
    <w:rsid w:val="004B5EFC"/>
    <w:rsid w:val="004C29B1"/>
    <w:rsid w:val="004D3960"/>
    <w:rsid w:val="00502F7E"/>
    <w:rsid w:val="0050679B"/>
    <w:rsid w:val="0051392D"/>
    <w:rsid w:val="00525A2A"/>
    <w:rsid w:val="00526488"/>
    <w:rsid w:val="00527840"/>
    <w:rsid w:val="0053027C"/>
    <w:rsid w:val="00557AE0"/>
    <w:rsid w:val="005A4642"/>
    <w:rsid w:val="005A7118"/>
    <w:rsid w:val="005B0E4E"/>
    <w:rsid w:val="005B3494"/>
    <w:rsid w:val="005B5D2A"/>
    <w:rsid w:val="005B7303"/>
    <w:rsid w:val="005C5C58"/>
    <w:rsid w:val="005C6819"/>
    <w:rsid w:val="005E3F40"/>
    <w:rsid w:val="005F169D"/>
    <w:rsid w:val="005F2BB1"/>
    <w:rsid w:val="006133EE"/>
    <w:rsid w:val="006265B4"/>
    <w:rsid w:val="00647693"/>
    <w:rsid w:val="00653CD5"/>
    <w:rsid w:val="00656DF6"/>
    <w:rsid w:val="00657B11"/>
    <w:rsid w:val="00674AF0"/>
    <w:rsid w:val="006917A4"/>
    <w:rsid w:val="006A0AF9"/>
    <w:rsid w:val="006A45AE"/>
    <w:rsid w:val="006C7683"/>
    <w:rsid w:val="006D5CB1"/>
    <w:rsid w:val="006F0028"/>
    <w:rsid w:val="00703B4B"/>
    <w:rsid w:val="007162C0"/>
    <w:rsid w:val="007258A6"/>
    <w:rsid w:val="007377C9"/>
    <w:rsid w:val="00742D75"/>
    <w:rsid w:val="007D44B0"/>
    <w:rsid w:val="007D62A5"/>
    <w:rsid w:val="007E4876"/>
    <w:rsid w:val="007E5E50"/>
    <w:rsid w:val="007E7CB8"/>
    <w:rsid w:val="008025E4"/>
    <w:rsid w:val="00804A70"/>
    <w:rsid w:val="00806E24"/>
    <w:rsid w:val="008118B4"/>
    <w:rsid w:val="0082002C"/>
    <w:rsid w:val="0082114D"/>
    <w:rsid w:val="008246F0"/>
    <w:rsid w:val="00826440"/>
    <w:rsid w:val="008416F3"/>
    <w:rsid w:val="00844E0C"/>
    <w:rsid w:val="00846CF3"/>
    <w:rsid w:val="0085141C"/>
    <w:rsid w:val="00861D55"/>
    <w:rsid w:val="00866A53"/>
    <w:rsid w:val="00887664"/>
    <w:rsid w:val="00890269"/>
    <w:rsid w:val="008931CC"/>
    <w:rsid w:val="008A5FED"/>
    <w:rsid w:val="008E1EF6"/>
    <w:rsid w:val="00907B4D"/>
    <w:rsid w:val="00910C6B"/>
    <w:rsid w:val="00933BBC"/>
    <w:rsid w:val="00941DAE"/>
    <w:rsid w:val="00945D25"/>
    <w:rsid w:val="00954611"/>
    <w:rsid w:val="009801E9"/>
    <w:rsid w:val="00986D25"/>
    <w:rsid w:val="009A3799"/>
    <w:rsid w:val="009B231F"/>
    <w:rsid w:val="009C24EB"/>
    <w:rsid w:val="009C51DE"/>
    <w:rsid w:val="009D61C4"/>
    <w:rsid w:val="009E0906"/>
    <w:rsid w:val="009E4169"/>
    <w:rsid w:val="009F313A"/>
    <w:rsid w:val="00A02710"/>
    <w:rsid w:val="00A338A1"/>
    <w:rsid w:val="00A364D3"/>
    <w:rsid w:val="00A61A02"/>
    <w:rsid w:val="00A700D6"/>
    <w:rsid w:val="00A7716A"/>
    <w:rsid w:val="00A902C5"/>
    <w:rsid w:val="00A94745"/>
    <w:rsid w:val="00AA6458"/>
    <w:rsid w:val="00AB572B"/>
    <w:rsid w:val="00AB6CC0"/>
    <w:rsid w:val="00AE6D9F"/>
    <w:rsid w:val="00B01959"/>
    <w:rsid w:val="00B07632"/>
    <w:rsid w:val="00B140CF"/>
    <w:rsid w:val="00B150F7"/>
    <w:rsid w:val="00B273CC"/>
    <w:rsid w:val="00B41489"/>
    <w:rsid w:val="00B43994"/>
    <w:rsid w:val="00B53799"/>
    <w:rsid w:val="00B86EE4"/>
    <w:rsid w:val="00B908E6"/>
    <w:rsid w:val="00B9516B"/>
    <w:rsid w:val="00BA206F"/>
    <w:rsid w:val="00BA5B07"/>
    <w:rsid w:val="00BA6B16"/>
    <w:rsid w:val="00BA6B21"/>
    <w:rsid w:val="00BB0BC4"/>
    <w:rsid w:val="00BB6720"/>
    <w:rsid w:val="00BC265C"/>
    <w:rsid w:val="00BC42BD"/>
    <w:rsid w:val="00BC6364"/>
    <w:rsid w:val="00BC6528"/>
    <w:rsid w:val="00BD14F1"/>
    <w:rsid w:val="00BD2FF6"/>
    <w:rsid w:val="00BD53FC"/>
    <w:rsid w:val="00BE6FD4"/>
    <w:rsid w:val="00BF5E94"/>
    <w:rsid w:val="00C03E9F"/>
    <w:rsid w:val="00C06557"/>
    <w:rsid w:val="00C07065"/>
    <w:rsid w:val="00C07CF4"/>
    <w:rsid w:val="00C145D6"/>
    <w:rsid w:val="00C3160E"/>
    <w:rsid w:val="00C60278"/>
    <w:rsid w:val="00C657DA"/>
    <w:rsid w:val="00C75866"/>
    <w:rsid w:val="00C824D7"/>
    <w:rsid w:val="00C84354"/>
    <w:rsid w:val="00C90DE6"/>
    <w:rsid w:val="00C957C8"/>
    <w:rsid w:val="00CA409C"/>
    <w:rsid w:val="00CA62FC"/>
    <w:rsid w:val="00CC0AA4"/>
    <w:rsid w:val="00CC468C"/>
    <w:rsid w:val="00CE2B3F"/>
    <w:rsid w:val="00CF3A66"/>
    <w:rsid w:val="00D14033"/>
    <w:rsid w:val="00D15F1B"/>
    <w:rsid w:val="00D23E18"/>
    <w:rsid w:val="00D65942"/>
    <w:rsid w:val="00D66398"/>
    <w:rsid w:val="00D93A84"/>
    <w:rsid w:val="00D949D7"/>
    <w:rsid w:val="00DA6461"/>
    <w:rsid w:val="00DB2382"/>
    <w:rsid w:val="00DC0D11"/>
    <w:rsid w:val="00DC16F4"/>
    <w:rsid w:val="00DC356B"/>
    <w:rsid w:val="00DD0FAB"/>
    <w:rsid w:val="00DE7A90"/>
    <w:rsid w:val="00DF4C19"/>
    <w:rsid w:val="00E05CDD"/>
    <w:rsid w:val="00E25BD2"/>
    <w:rsid w:val="00E367EE"/>
    <w:rsid w:val="00E50723"/>
    <w:rsid w:val="00E51483"/>
    <w:rsid w:val="00E60549"/>
    <w:rsid w:val="00E61892"/>
    <w:rsid w:val="00E8252D"/>
    <w:rsid w:val="00E85DC6"/>
    <w:rsid w:val="00E90944"/>
    <w:rsid w:val="00E915C0"/>
    <w:rsid w:val="00EB3137"/>
    <w:rsid w:val="00EC4931"/>
    <w:rsid w:val="00EC7E0B"/>
    <w:rsid w:val="00ED522D"/>
    <w:rsid w:val="00EE2F7E"/>
    <w:rsid w:val="00EF5007"/>
    <w:rsid w:val="00F146CF"/>
    <w:rsid w:val="00F14B51"/>
    <w:rsid w:val="00F216DF"/>
    <w:rsid w:val="00F32A43"/>
    <w:rsid w:val="00F34A77"/>
    <w:rsid w:val="00F372C1"/>
    <w:rsid w:val="00F375AF"/>
    <w:rsid w:val="00F46DF7"/>
    <w:rsid w:val="00F528ED"/>
    <w:rsid w:val="00F5499D"/>
    <w:rsid w:val="00F71E3E"/>
    <w:rsid w:val="00F755F3"/>
    <w:rsid w:val="00F75EE9"/>
    <w:rsid w:val="00F8449F"/>
    <w:rsid w:val="00FA11CE"/>
    <w:rsid w:val="00FA1EF5"/>
    <w:rsid w:val="00FB300A"/>
    <w:rsid w:val="00FB7890"/>
    <w:rsid w:val="00FC026F"/>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955EA9F-120F-4132-8BC0-D47C37DB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461"/>
    <w:pPr>
      <w:spacing w:after="120"/>
    </w:pPr>
    <w:rPr>
      <w:sz w:val="22"/>
      <w:lang w:eastAsia="el-GR"/>
    </w:rPr>
  </w:style>
  <w:style w:type="paragraph" w:styleId="Heading1">
    <w:name w:val="heading 1"/>
    <w:basedOn w:val="DisplayText"/>
    <w:next w:val="Normal"/>
    <w:qFormat/>
    <w:rsid w:val="00DA6461"/>
    <w:pPr>
      <w:pageBreakBefore/>
      <w:numPr>
        <w:numId w:val="1"/>
      </w:numPr>
      <w:pBdr>
        <w:bottom w:val="single" w:sz="36" w:space="3" w:color="808080"/>
      </w:pBdr>
      <w:spacing w:after="240"/>
      <w:outlineLvl w:val="0"/>
    </w:pPr>
    <w:rPr>
      <w:b/>
      <w:smallCaps/>
      <w:sz w:val="32"/>
    </w:rPr>
  </w:style>
  <w:style w:type="paragraph" w:styleId="Heading2">
    <w:name w:val="heading 2"/>
    <w:basedOn w:val="DisplayText"/>
    <w:next w:val="Normal"/>
    <w:qFormat/>
    <w:rsid w:val="00DA6461"/>
    <w:pPr>
      <w:keepNext/>
      <w:numPr>
        <w:ilvl w:val="1"/>
        <w:numId w:val="1"/>
      </w:numPr>
      <w:spacing w:before="240" w:after="120"/>
      <w:outlineLvl w:val="1"/>
    </w:pPr>
    <w:rPr>
      <w:b/>
      <w:sz w:val="28"/>
    </w:rPr>
  </w:style>
  <w:style w:type="paragraph" w:styleId="Heading3">
    <w:name w:val="heading 3"/>
    <w:basedOn w:val="DisplayText"/>
    <w:next w:val="Normal"/>
    <w:qFormat/>
    <w:rsid w:val="00DA6461"/>
    <w:pPr>
      <w:keepNext/>
      <w:numPr>
        <w:ilvl w:val="2"/>
        <w:numId w:val="1"/>
      </w:numPr>
      <w:spacing w:before="240" w:after="120"/>
      <w:outlineLvl w:val="2"/>
    </w:pPr>
    <w:rPr>
      <w:b/>
    </w:rPr>
  </w:style>
  <w:style w:type="paragraph" w:styleId="Heading4">
    <w:name w:val="heading 4"/>
    <w:basedOn w:val="DisplayText"/>
    <w:next w:val="Normal"/>
    <w:qFormat/>
    <w:rsid w:val="00DA6461"/>
    <w:pPr>
      <w:keepNext/>
      <w:numPr>
        <w:ilvl w:val="3"/>
        <w:numId w:val="1"/>
      </w:numPr>
      <w:spacing w:before="120"/>
      <w:outlineLvl w:val="3"/>
    </w:pPr>
    <w:rPr>
      <w:b/>
      <w:sz w:val="22"/>
    </w:rPr>
  </w:style>
  <w:style w:type="paragraph" w:styleId="Heading5">
    <w:name w:val="heading 5"/>
    <w:basedOn w:val="DisplayText"/>
    <w:next w:val="Normal"/>
    <w:qFormat/>
    <w:rsid w:val="00DA6461"/>
    <w:pPr>
      <w:keepNext/>
      <w:numPr>
        <w:ilvl w:val="4"/>
        <w:numId w:val="1"/>
      </w:numPr>
      <w:spacing w:before="20"/>
      <w:outlineLvl w:val="4"/>
    </w:pPr>
    <w:rPr>
      <w:smallCaps/>
      <w:sz w:val="22"/>
    </w:rPr>
  </w:style>
  <w:style w:type="paragraph" w:styleId="Heading6">
    <w:name w:val="heading 6"/>
    <w:basedOn w:val="Normal"/>
    <w:next w:val="Normal"/>
    <w:qFormat/>
    <w:rsid w:val="00DA6461"/>
    <w:pPr>
      <w:numPr>
        <w:ilvl w:val="5"/>
        <w:numId w:val="1"/>
      </w:numPr>
      <w:spacing w:before="120" w:after="60"/>
      <w:outlineLvl w:val="5"/>
    </w:pPr>
    <w:rPr>
      <w:i/>
    </w:rPr>
  </w:style>
  <w:style w:type="paragraph" w:styleId="Heading7">
    <w:name w:val="heading 7"/>
    <w:basedOn w:val="Normal"/>
    <w:next w:val="Normal"/>
    <w:qFormat/>
    <w:rsid w:val="00DA6461"/>
    <w:pPr>
      <w:numPr>
        <w:ilvl w:val="6"/>
        <w:numId w:val="1"/>
      </w:numPr>
      <w:spacing w:before="240" w:after="60"/>
      <w:outlineLvl w:val="6"/>
    </w:pPr>
    <w:rPr>
      <w:rFonts w:ascii="Arial" w:hAnsi="Arial"/>
      <w:sz w:val="20"/>
    </w:rPr>
  </w:style>
  <w:style w:type="paragraph" w:styleId="Heading8">
    <w:name w:val="heading 8"/>
    <w:basedOn w:val="Normal"/>
    <w:next w:val="Normal"/>
    <w:qFormat/>
    <w:rsid w:val="00DA6461"/>
    <w:pPr>
      <w:numPr>
        <w:ilvl w:val="7"/>
        <w:numId w:val="1"/>
      </w:numPr>
      <w:spacing w:before="240" w:after="60"/>
      <w:outlineLvl w:val="7"/>
    </w:pPr>
    <w:rPr>
      <w:rFonts w:ascii="Arial" w:hAnsi="Arial"/>
      <w:i/>
      <w:sz w:val="20"/>
    </w:rPr>
  </w:style>
  <w:style w:type="paragraph" w:styleId="Heading9">
    <w:name w:val="heading 9"/>
    <w:basedOn w:val="Normal"/>
    <w:next w:val="Normal"/>
    <w:qFormat/>
    <w:rsid w:val="00DA646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DA6461"/>
    <w:rPr>
      <w:rFonts w:ascii="Arial" w:hAnsi="Arial"/>
      <w:noProof/>
      <w:sz w:val="24"/>
      <w:lang w:val="el-GR" w:eastAsia="el-GR"/>
    </w:rPr>
  </w:style>
  <w:style w:type="paragraph" w:styleId="NormalIndent">
    <w:name w:val="Normal Indent"/>
    <w:basedOn w:val="Normal"/>
    <w:rsid w:val="00DA6461"/>
    <w:pPr>
      <w:ind w:left="720"/>
    </w:pPr>
  </w:style>
  <w:style w:type="paragraph" w:customStyle="1" w:styleId="ActionItem">
    <w:name w:val="Action Item"/>
    <w:basedOn w:val="Normal"/>
    <w:rsid w:val="00DA6461"/>
    <w:pPr>
      <w:ind w:left="360" w:hanging="360"/>
    </w:pPr>
  </w:style>
  <w:style w:type="paragraph" w:customStyle="1" w:styleId="GridTable21">
    <w:name w:val="Grid Table 21"/>
    <w:rsid w:val="00DA6461"/>
    <w:pPr>
      <w:spacing w:after="120" w:line="240" w:lineRule="exact"/>
      <w:ind w:left="360" w:hanging="360"/>
    </w:pPr>
    <w:rPr>
      <w:sz w:val="22"/>
      <w:lang w:eastAsia="el-GR"/>
    </w:rPr>
  </w:style>
  <w:style w:type="paragraph" w:styleId="Header">
    <w:name w:val="header"/>
    <w:basedOn w:val="Normal"/>
    <w:rsid w:val="00DA6461"/>
    <w:pPr>
      <w:pBdr>
        <w:bottom w:val="single" w:sz="6" w:space="1" w:color="auto"/>
      </w:pBdr>
      <w:tabs>
        <w:tab w:val="center" w:pos="3960"/>
        <w:tab w:val="right" w:pos="8280"/>
      </w:tabs>
      <w:spacing w:after="0"/>
    </w:pPr>
    <w:rPr>
      <w:sz w:val="18"/>
    </w:rPr>
  </w:style>
  <w:style w:type="paragraph" w:styleId="Footer">
    <w:name w:val="footer"/>
    <w:basedOn w:val="Normal"/>
    <w:link w:val="FooterChar"/>
    <w:uiPriority w:val="99"/>
    <w:rsid w:val="00DA6461"/>
    <w:pPr>
      <w:pBdr>
        <w:top w:val="single" w:sz="6" w:space="1" w:color="auto"/>
      </w:pBdr>
      <w:tabs>
        <w:tab w:val="center" w:pos="4320"/>
        <w:tab w:val="right" w:pos="8280"/>
      </w:tabs>
      <w:spacing w:after="0"/>
    </w:pPr>
    <w:rPr>
      <w:sz w:val="18"/>
    </w:rPr>
  </w:style>
  <w:style w:type="character" w:styleId="PageNumber">
    <w:name w:val="page number"/>
    <w:basedOn w:val="DefaultParagraphFont"/>
    <w:rsid w:val="00DA6461"/>
  </w:style>
  <w:style w:type="paragraph" w:customStyle="1" w:styleId="Comment">
    <w:name w:val="_Comment"/>
    <w:basedOn w:val="Normal"/>
    <w:next w:val="Normal"/>
    <w:rsid w:val="00DA6461"/>
    <w:pPr>
      <w:spacing w:after="240"/>
    </w:pPr>
    <w:rPr>
      <w:i/>
      <w:vanish/>
      <w:color w:val="808080"/>
      <w:sz w:val="24"/>
    </w:rPr>
  </w:style>
  <w:style w:type="paragraph" w:customStyle="1" w:styleId="Code">
    <w:name w:val="Code"/>
    <w:basedOn w:val="Normal"/>
    <w:rsid w:val="00DA6461"/>
    <w:pPr>
      <w:keepNext/>
      <w:spacing w:after="0"/>
      <w:ind w:right="-1080"/>
    </w:pPr>
    <w:rPr>
      <w:rFonts w:ascii="Lucida Sans Typewriter" w:hAnsi="Lucida Sans Typewriter"/>
      <w:spacing w:val="-5"/>
      <w:sz w:val="18"/>
    </w:rPr>
  </w:style>
  <w:style w:type="paragraph" w:customStyle="1" w:styleId="CodeTitle">
    <w:name w:val="Code Title"/>
    <w:basedOn w:val="Code"/>
    <w:next w:val="Code"/>
    <w:rsid w:val="00DA6461"/>
    <w:pPr>
      <w:pBdr>
        <w:bottom w:val="single" w:sz="36" w:space="1" w:color="808080"/>
      </w:pBdr>
      <w:spacing w:after="60"/>
      <w:ind w:right="0"/>
    </w:pPr>
    <w:rPr>
      <w:rFonts w:ascii="Arial" w:hAnsi="Arial"/>
      <w:b/>
      <w:sz w:val="20"/>
    </w:rPr>
  </w:style>
  <w:style w:type="paragraph" w:styleId="Caption">
    <w:name w:val="caption"/>
    <w:basedOn w:val="Normal"/>
    <w:next w:val="Normal"/>
    <w:qFormat/>
    <w:rsid w:val="00DA6461"/>
    <w:pPr>
      <w:spacing w:before="120"/>
    </w:pPr>
    <w:rPr>
      <w:b/>
    </w:rPr>
  </w:style>
  <w:style w:type="paragraph" w:customStyle="1" w:styleId="Table-Heading">
    <w:name w:val="Table - Heading"/>
    <w:basedOn w:val="DisplayText"/>
    <w:next w:val="Normal"/>
    <w:rsid w:val="00DA6461"/>
    <w:pPr>
      <w:keepNext/>
      <w:pBdr>
        <w:bottom w:val="single" w:sz="36" w:space="3" w:color="C0C0C0"/>
      </w:pBdr>
      <w:spacing w:before="120"/>
    </w:pPr>
    <w:rPr>
      <w:b/>
      <w:sz w:val="20"/>
    </w:rPr>
  </w:style>
  <w:style w:type="paragraph" w:customStyle="1" w:styleId="Table-Source">
    <w:name w:val="Table - Source"/>
    <w:basedOn w:val="Normal"/>
    <w:next w:val="Normal"/>
    <w:rsid w:val="00DA6461"/>
    <w:pPr>
      <w:pBdr>
        <w:top w:val="single" w:sz="12" w:space="1" w:color="auto"/>
      </w:pBdr>
    </w:pPr>
    <w:rPr>
      <w:i/>
      <w:sz w:val="18"/>
    </w:rPr>
  </w:style>
  <w:style w:type="paragraph" w:customStyle="1" w:styleId="Table-Text">
    <w:name w:val="Table - Text"/>
    <w:basedOn w:val="Normal"/>
    <w:rsid w:val="00DA6461"/>
    <w:pPr>
      <w:spacing w:before="60" w:after="60"/>
    </w:pPr>
    <w:rPr>
      <w:sz w:val="20"/>
    </w:rPr>
  </w:style>
  <w:style w:type="paragraph" w:customStyle="1" w:styleId="Note">
    <w:name w:val="Note"/>
    <w:basedOn w:val="Normal"/>
    <w:rsid w:val="00DA646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DA6461"/>
    <w:pPr>
      <w:keepNext/>
      <w:spacing w:before="60" w:after="60"/>
    </w:pPr>
    <w:rPr>
      <w:b/>
      <w:sz w:val="18"/>
    </w:rPr>
  </w:style>
  <w:style w:type="paragraph" w:styleId="FootnoteText">
    <w:name w:val="footnote text"/>
    <w:basedOn w:val="Normal"/>
    <w:semiHidden/>
    <w:rsid w:val="00DA6461"/>
    <w:rPr>
      <w:sz w:val="18"/>
    </w:rPr>
  </w:style>
  <w:style w:type="character" w:styleId="FootnoteReference">
    <w:name w:val="footnote reference"/>
    <w:semiHidden/>
    <w:rsid w:val="00DA6461"/>
    <w:rPr>
      <w:position w:val="6"/>
      <w:sz w:val="14"/>
      <w:vertAlign w:val="superscript"/>
    </w:rPr>
  </w:style>
  <w:style w:type="paragraph" w:customStyle="1" w:styleId="Deliverable">
    <w:name w:val="Deliverable"/>
    <w:basedOn w:val="Normal"/>
    <w:rsid w:val="00DA6461"/>
    <w:pPr>
      <w:spacing w:after="60"/>
      <w:ind w:left="288" w:hanging="288"/>
    </w:pPr>
    <w:rPr>
      <w:sz w:val="20"/>
    </w:rPr>
  </w:style>
  <w:style w:type="paragraph" w:customStyle="1" w:styleId="PullQuote">
    <w:name w:val="Pull Quote"/>
    <w:basedOn w:val="Normal"/>
    <w:rsid w:val="00DA6461"/>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i/>
    </w:rPr>
  </w:style>
  <w:style w:type="paragraph" w:styleId="TOC1">
    <w:name w:val="toc 1"/>
    <w:basedOn w:val="Normal"/>
    <w:next w:val="Normal"/>
    <w:uiPriority w:val="39"/>
    <w:rsid w:val="00DA6461"/>
    <w:pPr>
      <w:tabs>
        <w:tab w:val="right" w:leader="dot" w:pos="8640"/>
      </w:tabs>
      <w:spacing w:before="240"/>
    </w:pPr>
    <w:rPr>
      <w:b/>
      <w:smallCaps/>
      <w:sz w:val="24"/>
    </w:rPr>
  </w:style>
  <w:style w:type="paragraph" w:styleId="TOC2">
    <w:name w:val="toc 2"/>
    <w:basedOn w:val="Normal"/>
    <w:next w:val="Normal"/>
    <w:uiPriority w:val="39"/>
    <w:rsid w:val="00DA6461"/>
    <w:pPr>
      <w:tabs>
        <w:tab w:val="right" w:leader="dot" w:pos="8640"/>
      </w:tabs>
      <w:spacing w:after="0"/>
    </w:pPr>
    <w:rPr>
      <w:smallCaps/>
      <w:sz w:val="24"/>
    </w:rPr>
  </w:style>
  <w:style w:type="paragraph" w:styleId="TOC3">
    <w:name w:val="toc 3"/>
    <w:basedOn w:val="Normal"/>
    <w:next w:val="Normal"/>
    <w:uiPriority w:val="39"/>
    <w:rsid w:val="00DA6461"/>
    <w:pPr>
      <w:tabs>
        <w:tab w:val="right" w:leader="dot" w:pos="8640"/>
      </w:tabs>
      <w:spacing w:after="0"/>
      <w:ind w:left="360"/>
    </w:pPr>
    <w:rPr>
      <w:i/>
    </w:rPr>
  </w:style>
  <w:style w:type="paragraph" w:styleId="TOC4">
    <w:name w:val="toc 4"/>
    <w:basedOn w:val="Normal"/>
    <w:next w:val="Normal"/>
    <w:semiHidden/>
    <w:rsid w:val="00DA6461"/>
    <w:pPr>
      <w:tabs>
        <w:tab w:val="right" w:leader="dot" w:pos="8640"/>
      </w:tabs>
      <w:spacing w:after="0"/>
      <w:ind w:left="720"/>
    </w:pPr>
  </w:style>
  <w:style w:type="paragraph" w:styleId="TOC5">
    <w:name w:val="toc 5"/>
    <w:basedOn w:val="Normal"/>
    <w:next w:val="Normal"/>
    <w:semiHidden/>
    <w:rsid w:val="00DA6461"/>
    <w:pPr>
      <w:tabs>
        <w:tab w:val="right" w:leader="dot" w:pos="8640"/>
      </w:tabs>
      <w:spacing w:after="0"/>
      <w:ind w:left="960"/>
    </w:pPr>
    <w:rPr>
      <w:sz w:val="18"/>
    </w:rPr>
  </w:style>
  <w:style w:type="paragraph" w:styleId="TOC6">
    <w:name w:val="toc 6"/>
    <w:basedOn w:val="Normal"/>
    <w:next w:val="Normal"/>
    <w:semiHidden/>
    <w:rsid w:val="00DA6461"/>
    <w:pPr>
      <w:tabs>
        <w:tab w:val="right" w:leader="dot" w:pos="8640"/>
      </w:tabs>
      <w:spacing w:after="0"/>
      <w:ind w:left="1200"/>
    </w:pPr>
    <w:rPr>
      <w:sz w:val="18"/>
    </w:rPr>
  </w:style>
  <w:style w:type="paragraph" w:styleId="TOC7">
    <w:name w:val="toc 7"/>
    <w:basedOn w:val="Normal"/>
    <w:next w:val="Normal"/>
    <w:semiHidden/>
    <w:rsid w:val="00DA6461"/>
    <w:pPr>
      <w:tabs>
        <w:tab w:val="right" w:leader="dot" w:pos="8640"/>
      </w:tabs>
      <w:spacing w:after="0"/>
      <w:ind w:left="1440"/>
    </w:pPr>
    <w:rPr>
      <w:sz w:val="18"/>
    </w:rPr>
  </w:style>
  <w:style w:type="paragraph" w:styleId="TOC8">
    <w:name w:val="toc 8"/>
    <w:basedOn w:val="Normal"/>
    <w:next w:val="Normal"/>
    <w:semiHidden/>
    <w:rsid w:val="00DA6461"/>
    <w:pPr>
      <w:tabs>
        <w:tab w:val="right" w:leader="dot" w:pos="8640"/>
      </w:tabs>
      <w:spacing w:after="0"/>
      <w:ind w:left="1680"/>
    </w:pPr>
    <w:rPr>
      <w:sz w:val="18"/>
    </w:rPr>
  </w:style>
  <w:style w:type="paragraph" w:styleId="TOC9">
    <w:name w:val="toc 9"/>
    <w:basedOn w:val="Normal"/>
    <w:next w:val="Normal"/>
    <w:semiHidden/>
    <w:rsid w:val="00DA6461"/>
    <w:pPr>
      <w:tabs>
        <w:tab w:val="right" w:leader="dot" w:pos="8640"/>
      </w:tabs>
      <w:spacing w:after="0"/>
      <w:ind w:left="1920"/>
    </w:pPr>
    <w:rPr>
      <w:sz w:val="18"/>
    </w:rPr>
  </w:style>
  <w:style w:type="paragraph" w:customStyle="1" w:styleId="Contents">
    <w:name w:val="Contents"/>
    <w:basedOn w:val="Heading1"/>
    <w:rsid w:val="00DA6461"/>
    <w:pPr>
      <w:numPr>
        <w:numId w:val="0"/>
      </w:numPr>
      <w:outlineLvl w:val="9"/>
    </w:pPr>
  </w:style>
  <w:style w:type="paragraph" w:customStyle="1" w:styleId="Title-Name">
    <w:name w:val="Title - Name"/>
    <w:basedOn w:val="Title"/>
    <w:next w:val="Title-Filename"/>
    <w:rsid w:val="00DA6461"/>
    <w:pPr>
      <w:pBdr>
        <w:top w:val="none" w:sz="0" w:space="0" w:color="auto"/>
        <w:left w:val="none" w:sz="0" w:space="0" w:color="auto"/>
        <w:bottom w:val="none" w:sz="0" w:space="0" w:color="auto"/>
        <w:right w:val="none" w:sz="0" w:space="0" w:color="auto"/>
      </w:pBdr>
      <w:spacing w:before="480" w:after="720"/>
    </w:pPr>
    <w:rPr>
      <w:b w:val="0"/>
      <w:sz w:val="28"/>
    </w:rPr>
  </w:style>
  <w:style w:type="paragraph" w:styleId="Title">
    <w:name w:val="Title"/>
    <w:basedOn w:val="Normal"/>
    <w:qFormat/>
    <w:rsid w:val="00DA6461"/>
    <w:pPr>
      <w:pBdr>
        <w:top w:val="double" w:sz="6" w:space="6" w:color="auto"/>
        <w:left w:val="double" w:sz="6" w:space="6" w:color="auto"/>
        <w:bottom w:val="double" w:sz="6" w:space="6" w:color="auto"/>
        <w:right w:val="double" w:sz="6" w:space="6" w:color="auto"/>
      </w:pBdr>
      <w:spacing w:after="240"/>
      <w:jc w:val="center"/>
    </w:pPr>
    <w:rPr>
      <w:rFonts w:ascii="Arial" w:hAnsi="Arial"/>
      <w:b/>
      <w:smallCaps/>
      <w:kern w:val="28"/>
      <w:sz w:val="36"/>
    </w:rPr>
  </w:style>
  <w:style w:type="paragraph" w:customStyle="1" w:styleId="Title-Filename">
    <w:name w:val="Title - Filename"/>
    <w:basedOn w:val="Title"/>
    <w:next w:val="Title-Date"/>
    <w:rsid w:val="00DA6461"/>
    <w:pPr>
      <w:pBdr>
        <w:top w:val="none" w:sz="0" w:space="0" w:color="auto"/>
        <w:left w:val="none" w:sz="0" w:space="0" w:color="auto"/>
        <w:bottom w:val="none" w:sz="0" w:space="0" w:color="auto"/>
        <w:right w:val="none" w:sz="0" w:space="0" w:color="auto"/>
      </w:pBdr>
      <w:spacing w:before="480" w:after="720"/>
    </w:pPr>
    <w:rPr>
      <w:b w:val="0"/>
      <w:smallCaps w:val="0"/>
      <w:sz w:val="28"/>
    </w:rPr>
  </w:style>
  <w:style w:type="paragraph" w:customStyle="1" w:styleId="Title-Date">
    <w:name w:val="Title - Date"/>
    <w:basedOn w:val="Title"/>
    <w:next w:val="Title-Revision"/>
    <w:rsid w:val="00DA6461"/>
    <w:pPr>
      <w:pBdr>
        <w:top w:val="none" w:sz="0" w:space="0" w:color="auto"/>
        <w:left w:val="none" w:sz="0" w:space="0" w:color="auto"/>
        <w:bottom w:val="none" w:sz="0" w:space="0" w:color="auto"/>
        <w:right w:val="none" w:sz="0" w:space="0" w:color="auto"/>
      </w:pBdr>
      <w:spacing w:before="240" w:after="720"/>
    </w:pPr>
    <w:rPr>
      <w:sz w:val="28"/>
    </w:rPr>
  </w:style>
  <w:style w:type="paragraph" w:customStyle="1" w:styleId="Title-Revision">
    <w:name w:val="Title - Revision"/>
    <w:basedOn w:val="Title"/>
    <w:rsid w:val="00DA6461"/>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semiHidden/>
    <w:rsid w:val="00DA6461"/>
    <w:pPr>
      <w:tabs>
        <w:tab w:val="right" w:leader="dot" w:pos="8640"/>
      </w:tabs>
      <w:ind w:left="400" w:hanging="400"/>
    </w:pPr>
  </w:style>
  <w:style w:type="paragraph" w:customStyle="1" w:styleId="Comment0">
    <w:name w:val="Comment"/>
    <w:basedOn w:val="Normal"/>
    <w:rsid w:val="00DA6461"/>
    <w:rPr>
      <w:i/>
      <w:color w:val="000080"/>
    </w:rPr>
  </w:style>
  <w:style w:type="paragraph" w:customStyle="1" w:styleId="Heading1-FormatOnly">
    <w:name w:val="Heading 1 - Format Only"/>
    <w:basedOn w:val="Heading1"/>
    <w:rsid w:val="00DA6461"/>
    <w:pPr>
      <w:outlineLvl w:val="9"/>
    </w:pPr>
  </w:style>
  <w:style w:type="paragraph" w:customStyle="1" w:styleId="TableText">
    <w:name w:val="Table Text"/>
    <w:basedOn w:val="Normal"/>
    <w:rsid w:val="00DA6461"/>
    <w:pPr>
      <w:spacing w:before="60" w:after="60" w:line="480" w:lineRule="auto"/>
    </w:pPr>
    <w:rPr>
      <w:sz w:val="24"/>
    </w:rPr>
  </w:style>
  <w:style w:type="paragraph" w:styleId="BalloonText">
    <w:name w:val="Balloon Text"/>
    <w:basedOn w:val="Normal"/>
    <w:semiHidden/>
    <w:rsid w:val="00483E2C"/>
    <w:rPr>
      <w:rFonts w:ascii="Tahoma" w:hAnsi="Tahoma" w:cs="Tahoma"/>
      <w:sz w:val="16"/>
      <w:szCs w:val="16"/>
    </w:rPr>
  </w:style>
  <w:style w:type="character" w:styleId="Hyperlink">
    <w:name w:val="Hyperlink"/>
    <w:uiPriority w:val="99"/>
    <w:unhideWhenUsed/>
    <w:rsid w:val="007E7CB8"/>
    <w:rPr>
      <w:color w:val="0000FF"/>
      <w:u w:val="single"/>
    </w:rPr>
  </w:style>
  <w:style w:type="paragraph" w:styleId="ListParagraph">
    <w:name w:val="List Paragraph"/>
    <w:basedOn w:val="Normal"/>
    <w:uiPriority w:val="34"/>
    <w:qFormat/>
    <w:rsid w:val="00127F7F"/>
    <w:pPr>
      <w:ind w:left="720"/>
    </w:pPr>
  </w:style>
  <w:style w:type="character" w:customStyle="1" w:styleId="FooterChar">
    <w:name w:val="Footer Char"/>
    <w:link w:val="Footer"/>
    <w:uiPriority w:val="99"/>
    <w:rsid w:val="003825C1"/>
    <w:rPr>
      <w:sz w:val="18"/>
      <w:lang w:eastAsia="el-GR"/>
    </w:rPr>
  </w:style>
  <w:style w:type="paragraph" w:customStyle="1" w:styleId="LargeItalics1">
    <w:name w:val="Large Italics 1"/>
    <w:rsid w:val="004703CD"/>
    <w:pPr>
      <w:tabs>
        <w:tab w:val="center" w:pos="4680"/>
        <w:tab w:val="right" w:pos="9360"/>
      </w:tabs>
    </w:pPr>
    <w:rPr>
      <w:rFonts w:ascii="Calibri" w:hAnsi="Calibri"/>
      <w:sz w:val="22"/>
      <w:szCs w:val="22"/>
    </w:rPr>
  </w:style>
  <w:style w:type="paragraph" w:styleId="NoSpacing">
    <w:name w:val="No Spacing"/>
    <w:link w:val="NoSpacingChar"/>
    <w:uiPriority w:val="1"/>
    <w:qFormat/>
    <w:rsid w:val="004703CD"/>
    <w:rPr>
      <w:rFonts w:ascii="Calibri" w:hAnsi="Calibri"/>
      <w:sz w:val="22"/>
      <w:szCs w:val="22"/>
    </w:rPr>
  </w:style>
  <w:style w:type="character" w:customStyle="1" w:styleId="NoSpacingChar">
    <w:name w:val="No Spacing Char"/>
    <w:link w:val="NoSpacing"/>
    <w:uiPriority w:val="1"/>
    <w:rsid w:val="004703CD"/>
    <w:rPr>
      <w:rFonts w:ascii="Calibri" w:hAnsi="Calibri"/>
      <w:sz w:val="22"/>
      <w:szCs w:val="22"/>
    </w:rPr>
  </w:style>
  <w:style w:type="character" w:styleId="CommentReference">
    <w:name w:val="annotation reference"/>
    <w:rsid w:val="00E61892"/>
    <w:rPr>
      <w:sz w:val="16"/>
      <w:szCs w:val="16"/>
    </w:rPr>
  </w:style>
  <w:style w:type="paragraph" w:styleId="CommentText">
    <w:name w:val="annotation text"/>
    <w:basedOn w:val="Normal"/>
    <w:link w:val="CommentTextChar"/>
    <w:rsid w:val="00E61892"/>
    <w:rPr>
      <w:sz w:val="20"/>
    </w:rPr>
  </w:style>
  <w:style w:type="character" w:customStyle="1" w:styleId="CommentTextChar">
    <w:name w:val="Comment Text Char"/>
    <w:link w:val="CommentText"/>
    <w:rsid w:val="00E61892"/>
    <w:rPr>
      <w:lang w:eastAsia="el-GR"/>
    </w:rPr>
  </w:style>
  <w:style w:type="paragraph" w:styleId="CommentSubject">
    <w:name w:val="annotation subject"/>
    <w:basedOn w:val="CommentText"/>
    <w:next w:val="CommentText"/>
    <w:link w:val="CommentSubjectChar"/>
    <w:rsid w:val="00E61892"/>
    <w:rPr>
      <w:b/>
      <w:bCs/>
    </w:rPr>
  </w:style>
  <w:style w:type="character" w:customStyle="1" w:styleId="CommentSubjectChar">
    <w:name w:val="Comment Subject Char"/>
    <w:link w:val="CommentSubject"/>
    <w:rsid w:val="00E61892"/>
    <w:rPr>
      <w:b/>
      <w:bCs/>
      <w:lang w:eastAsia="el-GR"/>
    </w:rPr>
  </w:style>
  <w:style w:type="paragraph" w:styleId="Revision">
    <w:name w:val="Revision"/>
    <w:hidden/>
    <w:uiPriority w:val="71"/>
    <w:rsid w:val="00E61892"/>
    <w:rPr>
      <w:sz w:val="22"/>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2life.gr/wellbeing/nutrition/article/195803/15-diatrofikes-aspides-kata-toy-karkinoy.html" TargetMode="External"/><Relationship Id="rId18" Type="http://schemas.openxmlformats.org/officeDocument/2006/relationships/hyperlink" Target="http://www.almazois.gr/gr/index.php?option=ozo_content&amp;perform=view&amp;id=25&amp;Itemid=39" TargetMode="External"/><Relationship Id="rId26" Type="http://schemas.openxmlformats.org/officeDocument/2006/relationships/hyperlink" Target="https://help.github.com/articles/create-a-repo"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news-medical.net/health/Testicular-Cancer-Symptoms-%28Greek%29.aspx" TargetMode="External"/><Relationship Id="rId34" Type="http://schemas.openxmlformats.org/officeDocument/2006/relationships/hyperlink" Target="https://www.youtube.com/watch?v=j-2Rz3nL2HU" TargetMode="External"/><Relationship Id="rId7" Type="http://schemas.openxmlformats.org/officeDocument/2006/relationships/footnotes" Target="footnotes.xml"/><Relationship Id="rId12" Type="http://schemas.openxmlformats.org/officeDocument/2006/relationships/hyperlink" Target="http://kartaygeias.net/?p=499" TargetMode="External"/><Relationship Id="rId17" Type="http://schemas.openxmlformats.org/officeDocument/2006/relationships/hyperlink" Target="http://el.wikipedia.org/wiki/%CE%9A%CE%B1%CF%81%CE%BA%CE%AF%CE%BD%CE%BF%CF%82_%CF%84%CE%BF%CF%85_%CE%BC%CE%B1%CF%83%CF%84%CE%BF%CF%8D" TargetMode="External"/><Relationship Id="rId25" Type="http://schemas.openxmlformats.org/officeDocument/2006/relationships/hyperlink" Target="https://help.github.com/articles/set-up-git" TargetMode="External"/><Relationship Id="rId33" Type="http://schemas.openxmlformats.org/officeDocument/2006/relationships/hyperlink" Target="https://www.youtube.com/watch?v=cUMYcuOjfns"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illogoskarkinopathon.gr/pdf/pangreas/mhtta-pagkreas.pdf" TargetMode="External"/><Relationship Id="rId20" Type="http://schemas.openxmlformats.org/officeDocument/2006/relationships/hyperlink" Target="http://www.iatronet.gr/video/karkinos-ton-oothikon/252/" TargetMode="External"/><Relationship Id="rId29" Type="http://schemas.openxmlformats.org/officeDocument/2006/relationships/hyperlink" Target="http://rogerdudler.github.io/git-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izosgatos.blogspot.com/2013/09/blog-post_6276.html" TargetMode="External"/><Relationship Id="rId24" Type="http://schemas.openxmlformats.org/officeDocument/2006/relationships/hyperlink" Target="http://www.vogella.com/android.html" TargetMode="External"/><Relationship Id="rId32" Type="http://schemas.openxmlformats.org/officeDocument/2006/relationships/hyperlink" Target="https://www.youtube.com/watch?v=TLjJM-CsOI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anguages.cancercouncil.com" TargetMode="External"/><Relationship Id="rId23" Type="http://schemas.openxmlformats.org/officeDocument/2006/relationships/hyperlink" Target="file:///C:\Users\Mary\Downloads\mobile.tutsplus.com" TargetMode="External"/><Relationship Id="rId28" Type="http://schemas.openxmlformats.org/officeDocument/2006/relationships/hyperlink" Target="https://help.github.com/articles/be-social" TargetMode="External"/><Relationship Id="rId36" Type="http://schemas.openxmlformats.org/officeDocument/2006/relationships/header" Target="header1.xml"/><Relationship Id="rId10" Type="http://schemas.openxmlformats.org/officeDocument/2006/relationships/hyperlink" Target="http://www.news-medical.net/health/Ovarian-Cancer-Diagnosis-Prevention-(Greek).aspx" TargetMode="External"/><Relationship Id="rId19" Type="http://schemas.openxmlformats.org/officeDocument/2006/relationships/hyperlink" Target="http://www.karkinos24.gr/index.php/karkinostoumastou" TargetMode="External"/><Relationship Id="rId31" Type="http://schemas.openxmlformats.org/officeDocument/2006/relationships/hyperlink" Target="https://www.youtube.com/watch?v=L8R2x7bEJUo" TargetMode="External"/><Relationship Id="rId4" Type="http://schemas.openxmlformats.org/officeDocument/2006/relationships/styles" Target="styles.xml"/><Relationship Id="rId9" Type="http://schemas.openxmlformats.org/officeDocument/2006/relationships/hyperlink" Target="http://www.pasykaf.org/" TargetMode="External"/><Relationship Id="rId14" Type="http://schemas.openxmlformats.org/officeDocument/2006/relationships/hyperlink" Target="http://3medsotiria.gr/el/oncology/karkinos_pagkreatos" TargetMode="External"/><Relationship Id="rId22" Type="http://schemas.openxmlformats.org/officeDocument/2006/relationships/hyperlink" Target="http://www.youtube.com/watch?v=SUOWNXGRc6g&amp;list=PL33384E9848C4F55E" TargetMode="External"/><Relationship Id="rId27" Type="http://schemas.openxmlformats.org/officeDocument/2006/relationships/hyperlink" Target="https://help.github.com/articles/fork-a-repo" TargetMode="External"/><Relationship Id="rId30" Type="http://schemas.openxmlformats.org/officeDocument/2006/relationships/hyperlink" Target="https://www.youtube.com/watch?v=6Ct6emxVR9w" TargetMode="External"/><Relationship Id="rId35" Type="http://schemas.openxmlformats.org/officeDocument/2006/relationships/hyperlink" Target="https://www.youtube.com/watch?v=WKw_Q3wUX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71CD-D034-42D8-BAD9-DFFA8766150A}">
  <ds:schemaRefs>
    <ds:schemaRef ds:uri="http://schemas.openxmlformats.org/officeDocument/2006/bibliography"/>
  </ds:schemaRefs>
</ds:datastoreItem>
</file>

<file path=customXml/itemProps2.xml><?xml version="1.0" encoding="utf-8"?>
<ds:datastoreItem xmlns:ds="http://schemas.openxmlformats.org/officeDocument/2006/customXml" ds:itemID="{391201E9-519F-468F-A084-9C2BA9FD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21</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SOFTWARE REQUIREMENTS DOCUMENT</vt:lpstr>
    </vt:vector>
  </TitlesOfParts>
  <Company>Software Project Survival Guide</Company>
  <LinksUpToDate>false</LinksUpToDate>
  <CharactersWithSpaces>31420</CharactersWithSpaces>
  <SharedDoc>false</SharedDoc>
  <HLinks>
    <vt:vector size="54" baseType="variant">
      <vt:variant>
        <vt:i4>7864376</vt:i4>
      </vt:variant>
      <vt:variant>
        <vt:i4>45</vt:i4>
      </vt:variant>
      <vt:variant>
        <vt:i4>0</vt:i4>
      </vt:variant>
      <vt:variant>
        <vt:i4>5</vt:i4>
      </vt:variant>
      <vt:variant>
        <vt:lpwstr>http://rogerdudler.github.io/git-guide/</vt:lpwstr>
      </vt:variant>
      <vt:variant>
        <vt:lpwstr/>
      </vt:variant>
      <vt:variant>
        <vt:i4>2949167</vt:i4>
      </vt:variant>
      <vt:variant>
        <vt:i4>42</vt:i4>
      </vt:variant>
      <vt:variant>
        <vt:i4>0</vt:i4>
      </vt:variant>
      <vt:variant>
        <vt:i4>5</vt:i4>
      </vt:variant>
      <vt:variant>
        <vt:lpwstr>https://help.github.com/articles/be-social</vt:lpwstr>
      </vt:variant>
      <vt:variant>
        <vt:lpwstr/>
      </vt:variant>
      <vt:variant>
        <vt:i4>1441884</vt:i4>
      </vt:variant>
      <vt:variant>
        <vt:i4>39</vt:i4>
      </vt:variant>
      <vt:variant>
        <vt:i4>0</vt:i4>
      </vt:variant>
      <vt:variant>
        <vt:i4>5</vt:i4>
      </vt:variant>
      <vt:variant>
        <vt:lpwstr>https://help.github.com/articles/fork-a-repo</vt:lpwstr>
      </vt:variant>
      <vt:variant>
        <vt:lpwstr/>
      </vt:variant>
      <vt:variant>
        <vt:i4>7340078</vt:i4>
      </vt:variant>
      <vt:variant>
        <vt:i4>36</vt:i4>
      </vt:variant>
      <vt:variant>
        <vt:i4>0</vt:i4>
      </vt:variant>
      <vt:variant>
        <vt:i4>5</vt:i4>
      </vt:variant>
      <vt:variant>
        <vt:lpwstr>https://help.github.com/articles/create-a-repo</vt:lpwstr>
      </vt:variant>
      <vt:variant>
        <vt:lpwstr/>
      </vt:variant>
      <vt:variant>
        <vt:i4>4063332</vt:i4>
      </vt:variant>
      <vt:variant>
        <vt:i4>33</vt:i4>
      </vt:variant>
      <vt:variant>
        <vt:i4>0</vt:i4>
      </vt:variant>
      <vt:variant>
        <vt:i4>5</vt:i4>
      </vt:variant>
      <vt:variant>
        <vt:lpwstr>https://help.github.com/articles/set-up-git</vt:lpwstr>
      </vt:variant>
      <vt:variant>
        <vt:lpwstr/>
      </vt:variant>
      <vt:variant>
        <vt:i4>3276919</vt:i4>
      </vt:variant>
      <vt:variant>
        <vt:i4>30</vt:i4>
      </vt:variant>
      <vt:variant>
        <vt:i4>0</vt:i4>
      </vt:variant>
      <vt:variant>
        <vt:i4>5</vt:i4>
      </vt:variant>
      <vt:variant>
        <vt:lpwstr>http://www.vogella.com/android.html</vt:lpwstr>
      </vt:variant>
      <vt:variant>
        <vt:lpwstr/>
      </vt:variant>
      <vt:variant>
        <vt:i4>2555959</vt:i4>
      </vt:variant>
      <vt:variant>
        <vt:i4>27</vt:i4>
      </vt:variant>
      <vt:variant>
        <vt:i4>0</vt:i4>
      </vt:variant>
      <vt:variant>
        <vt:i4>5</vt:i4>
      </vt:variant>
      <vt:variant>
        <vt:lpwstr>mobile.tutsplus.com</vt:lpwstr>
      </vt:variant>
      <vt:variant>
        <vt:lpwstr/>
      </vt:variant>
      <vt:variant>
        <vt:i4>7405627</vt:i4>
      </vt:variant>
      <vt:variant>
        <vt:i4>24</vt:i4>
      </vt:variant>
      <vt:variant>
        <vt:i4>0</vt:i4>
      </vt:variant>
      <vt:variant>
        <vt:i4>5</vt:i4>
      </vt:variant>
      <vt:variant>
        <vt:lpwstr>http://www.youtube.com/watch?v=SUOWNXGRc6g&amp;list=PL33384E9848C4F55E</vt:lpwstr>
      </vt:variant>
      <vt:variant>
        <vt:lpwstr/>
      </vt:variant>
      <vt:variant>
        <vt:i4>2949237</vt:i4>
      </vt:variant>
      <vt:variant>
        <vt:i4>21</vt:i4>
      </vt:variant>
      <vt:variant>
        <vt:i4>0</vt:i4>
      </vt:variant>
      <vt:variant>
        <vt:i4>5</vt:i4>
      </vt:variant>
      <vt:variant>
        <vt:lpwstr>http://www.pasykaf.org/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PROJECT “</dc:subject>
  <dc:creator>Reader</dc:creator>
  <cp:lastModifiedBy>Mary</cp:lastModifiedBy>
  <cp:revision>2</cp:revision>
  <cp:lastPrinted>2006-10-24T14:50:00Z</cp:lastPrinted>
  <dcterms:created xsi:type="dcterms:W3CDTF">2014-01-22T07:30:00Z</dcterms:created>
  <dcterms:modified xsi:type="dcterms:W3CDTF">2014-01-22T22:25:00Z</dcterms:modified>
</cp:coreProperties>
</file>